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D02" w:rsidRPr="00257612" w:rsidRDefault="00FB0D02" w:rsidP="00FB0D02">
      <w:pPr>
        <w:jc w:val="center"/>
        <w:rPr>
          <w:rFonts w:cs="Times New Roman"/>
          <w:b/>
          <w:sz w:val="32"/>
        </w:rPr>
      </w:pPr>
      <w:r w:rsidRPr="00257612">
        <w:rPr>
          <w:rFonts w:cs="Times New Roman"/>
          <w:b/>
          <w:sz w:val="32"/>
        </w:rPr>
        <w:t>Benchmark datasets for bilateral lower</w:t>
      </w:r>
      <w:r w:rsidR="00B96347">
        <w:rPr>
          <w:rFonts w:cs="Times New Roman"/>
          <w:b/>
          <w:sz w:val="32"/>
        </w:rPr>
        <w:t>-</w:t>
      </w:r>
      <w:r w:rsidRPr="00257612">
        <w:rPr>
          <w:rFonts w:cs="Times New Roman"/>
          <w:b/>
          <w:sz w:val="32"/>
        </w:rPr>
        <w:t xml:space="preserve">limb neuromechanical signals </w:t>
      </w:r>
      <w:ins w:id="0" w:author="Blair Hu" w:date="2017-12-06T16:16:00Z">
        <w:r w:rsidR="007A1B14">
          <w:rPr>
            <w:rFonts w:cs="Times New Roman"/>
            <w:b/>
            <w:sz w:val="32"/>
          </w:rPr>
          <w:t xml:space="preserve">from </w:t>
        </w:r>
        <w:r w:rsidR="007A1B14" w:rsidRPr="000E41BE">
          <w:rPr>
            <w:rFonts w:cs="Times New Roman"/>
            <w:b/>
            <w:sz w:val="32"/>
          </w:rPr>
          <w:t>wearable sensors</w:t>
        </w:r>
        <w:r w:rsidR="007A1B14">
          <w:rPr>
            <w:rFonts w:cs="Times New Roman"/>
            <w:b/>
            <w:sz w:val="32"/>
          </w:rPr>
          <w:t xml:space="preserve"> </w:t>
        </w:r>
      </w:ins>
      <w:r w:rsidRPr="00257612">
        <w:rPr>
          <w:rFonts w:cs="Times New Roman"/>
          <w:b/>
          <w:sz w:val="32"/>
        </w:rPr>
        <w:t>during unassisted locomotion in able-bodied individuals</w:t>
      </w:r>
    </w:p>
    <w:p w:rsidR="00C71277" w:rsidRPr="00376CC5" w:rsidRDefault="00C71277" w:rsidP="00C71277">
      <w:pPr>
        <w:pStyle w:val="AuthorList"/>
      </w:pPr>
      <w:r>
        <w:t>Blair Hu*</w:t>
      </w:r>
      <w:r w:rsidRPr="00A545C6">
        <w:rPr>
          <w:vertAlign w:val="superscript"/>
        </w:rPr>
        <w:t>1</w:t>
      </w:r>
      <w:r>
        <w:rPr>
          <w:vertAlign w:val="superscript"/>
        </w:rPr>
        <w:t>,2</w:t>
      </w:r>
      <w:r w:rsidRPr="00376CC5">
        <w:t xml:space="preserve">, </w:t>
      </w:r>
      <w:r>
        <w:t>Elliott Rouse</w:t>
      </w:r>
      <w:r>
        <w:rPr>
          <w:vertAlign w:val="superscript"/>
        </w:rPr>
        <w:t>3</w:t>
      </w:r>
      <w:r w:rsidRPr="00376CC5">
        <w:t xml:space="preserve">, </w:t>
      </w:r>
      <w:r>
        <w:t>Levi Hargrove</w:t>
      </w:r>
      <w:r w:rsidRPr="00A545C6">
        <w:rPr>
          <w:vertAlign w:val="superscript"/>
        </w:rPr>
        <w:t>1,2</w:t>
      </w:r>
      <w:r>
        <w:rPr>
          <w:vertAlign w:val="superscript"/>
        </w:rPr>
        <w:t>,4</w:t>
      </w:r>
    </w:p>
    <w:p w:rsidR="00C71277" w:rsidRPr="00376CC5" w:rsidRDefault="00C71277" w:rsidP="00C71277">
      <w:pPr>
        <w:spacing w:before="240" w:after="0"/>
        <w:rPr>
          <w:rFonts w:cs="Times New Roman"/>
          <w:b/>
          <w:szCs w:val="24"/>
        </w:rPr>
      </w:pPr>
      <w:r w:rsidRPr="00376CC5">
        <w:rPr>
          <w:rFonts w:cs="Times New Roman"/>
          <w:szCs w:val="24"/>
          <w:vertAlign w:val="superscript"/>
        </w:rPr>
        <w:t>1</w:t>
      </w:r>
      <w:r>
        <w:rPr>
          <w:rFonts w:cs="Times New Roman"/>
          <w:szCs w:val="24"/>
        </w:rPr>
        <w:t>Center for Bionic Medicine</w:t>
      </w:r>
      <w:r w:rsidRPr="00376CC5">
        <w:rPr>
          <w:rFonts w:cs="Times New Roman"/>
          <w:szCs w:val="24"/>
        </w:rPr>
        <w:t xml:space="preserve">, </w:t>
      </w:r>
      <w:r>
        <w:rPr>
          <w:rFonts w:cs="Times New Roman"/>
          <w:szCs w:val="24"/>
        </w:rPr>
        <w:t>Shirley Ryan AbilityLab</w:t>
      </w:r>
      <w:r w:rsidRPr="00376CC5">
        <w:rPr>
          <w:rFonts w:cs="Times New Roman"/>
          <w:szCs w:val="24"/>
        </w:rPr>
        <w:t xml:space="preserve">, </w:t>
      </w:r>
      <w:r>
        <w:rPr>
          <w:rFonts w:cs="Times New Roman"/>
          <w:szCs w:val="24"/>
        </w:rPr>
        <w:t>Chicago</w:t>
      </w:r>
      <w:r w:rsidRPr="00376CC5">
        <w:rPr>
          <w:rFonts w:cs="Times New Roman"/>
          <w:szCs w:val="24"/>
        </w:rPr>
        <w:t xml:space="preserve">, </w:t>
      </w:r>
      <w:r>
        <w:rPr>
          <w:rFonts w:cs="Times New Roman"/>
          <w:szCs w:val="24"/>
        </w:rPr>
        <w:t>IL</w:t>
      </w:r>
      <w:r w:rsidRPr="00376CC5">
        <w:rPr>
          <w:rFonts w:cs="Times New Roman"/>
          <w:szCs w:val="24"/>
        </w:rPr>
        <w:t xml:space="preserve">, </w:t>
      </w:r>
      <w:r>
        <w:rPr>
          <w:rFonts w:cs="Times New Roman"/>
          <w:szCs w:val="24"/>
        </w:rPr>
        <w:t>USA</w:t>
      </w:r>
    </w:p>
    <w:p w:rsidR="00C71277" w:rsidRDefault="00C71277" w:rsidP="00C71277">
      <w:pPr>
        <w:spacing w:after="0"/>
        <w:rPr>
          <w:rFonts w:cs="Times New Roman"/>
          <w:szCs w:val="24"/>
        </w:rPr>
      </w:pPr>
      <w:r w:rsidRPr="00376CC5">
        <w:rPr>
          <w:rFonts w:cs="Times New Roman"/>
          <w:szCs w:val="24"/>
          <w:vertAlign w:val="superscript"/>
        </w:rPr>
        <w:t>2</w:t>
      </w:r>
      <w:r>
        <w:rPr>
          <w:rFonts w:cs="Times New Roman"/>
          <w:szCs w:val="24"/>
        </w:rPr>
        <w:t>Department of Biomedical Engineering</w:t>
      </w:r>
      <w:r w:rsidRPr="00376CC5">
        <w:rPr>
          <w:rFonts w:cs="Times New Roman"/>
          <w:szCs w:val="24"/>
        </w:rPr>
        <w:t xml:space="preserve">, </w:t>
      </w:r>
      <w:r>
        <w:rPr>
          <w:rFonts w:cs="Times New Roman"/>
          <w:szCs w:val="24"/>
        </w:rPr>
        <w:t>Northwestern University</w:t>
      </w:r>
      <w:r w:rsidRPr="00376CC5">
        <w:rPr>
          <w:rFonts w:cs="Times New Roman"/>
          <w:szCs w:val="24"/>
        </w:rPr>
        <w:t xml:space="preserve">, </w:t>
      </w:r>
      <w:r>
        <w:rPr>
          <w:rFonts w:cs="Times New Roman"/>
          <w:szCs w:val="24"/>
        </w:rPr>
        <w:t>Evanston</w:t>
      </w:r>
      <w:r w:rsidRPr="00376CC5">
        <w:rPr>
          <w:rFonts w:cs="Times New Roman"/>
          <w:szCs w:val="24"/>
        </w:rPr>
        <w:t xml:space="preserve">, </w:t>
      </w:r>
      <w:r>
        <w:rPr>
          <w:rFonts w:cs="Times New Roman"/>
          <w:szCs w:val="24"/>
        </w:rPr>
        <w:t>IL</w:t>
      </w:r>
      <w:r w:rsidRPr="00376CC5">
        <w:rPr>
          <w:rFonts w:cs="Times New Roman"/>
          <w:szCs w:val="24"/>
        </w:rPr>
        <w:t xml:space="preserve">, </w:t>
      </w:r>
      <w:r>
        <w:rPr>
          <w:rFonts w:cs="Times New Roman"/>
          <w:szCs w:val="24"/>
        </w:rPr>
        <w:t>USA</w:t>
      </w:r>
    </w:p>
    <w:p w:rsidR="00C71277" w:rsidRDefault="00C71277" w:rsidP="00C71277">
      <w:pPr>
        <w:spacing w:after="0"/>
        <w:rPr>
          <w:rFonts w:cs="Times New Roman"/>
          <w:szCs w:val="24"/>
        </w:rPr>
      </w:pPr>
      <w:r>
        <w:rPr>
          <w:rFonts w:cs="Times New Roman"/>
          <w:szCs w:val="24"/>
          <w:vertAlign w:val="superscript"/>
        </w:rPr>
        <w:t>3</w:t>
      </w:r>
      <w:r>
        <w:rPr>
          <w:rFonts w:cs="Times New Roman"/>
          <w:szCs w:val="24"/>
        </w:rPr>
        <w:t>Department of Mechanical Engineering</w:t>
      </w:r>
      <w:r w:rsidRPr="00376CC5">
        <w:rPr>
          <w:rFonts w:cs="Times New Roman"/>
          <w:szCs w:val="24"/>
        </w:rPr>
        <w:t xml:space="preserve">, </w:t>
      </w:r>
      <w:r>
        <w:rPr>
          <w:rFonts w:cs="Times New Roman"/>
          <w:szCs w:val="24"/>
        </w:rPr>
        <w:t>University of Michigan</w:t>
      </w:r>
      <w:r w:rsidRPr="00376CC5">
        <w:rPr>
          <w:rFonts w:cs="Times New Roman"/>
          <w:szCs w:val="24"/>
        </w:rPr>
        <w:t xml:space="preserve">, </w:t>
      </w:r>
      <w:r>
        <w:rPr>
          <w:rFonts w:cs="Times New Roman"/>
          <w:szCs w:val="24"/>
        </w:rPr>
        <w:t>Ann Arbor</w:t>
      </w:r>
      <w:r w:rsidRPr="00376CC5">
        <w:rPr>
          <w:rFonts w:cs="Times New Roman"/>
          <w:szCs w:val="24"/>
        </w:rPr>
        <w:t xml:space="preserve">, </w:t>
      </w:r>
      <w:r>
        <w:rPr>
          <w:rFonts w:cs="Times New Roman"/>
          <w:szCs w:val="24"/>
        </w:rPr>
        <w:t>MI</w:t>
      </w:r>
      <w:r w:rsidRPr="00376CC5">
        <w:rPr>
          <w:rFonts w:cs="Times New Roman"/>
          <w:szCs w:val="24"/>
        </w:rPr>
        <w:t xml:space="preserve">, </w:t>
      </w:r>
      <w:r>
        <w:rPr>
          <w:rFonts w:cs="Times New Roman"/>
          <w:szCs w:val="24"/>
        </w:rPr>
        <w:t>USA</w:t>
      </w:r>
    </w:p>
    <w:p w:rsidR="00C71277" w:rsidRPr="008C49C1" w:rsidRDefault="00C71277" w:rsidP="00C71277">
      <w:pPr>
        <w:spacing w:after="0"/>
        <w:rPr>
          <w:rFonts w:cs="Times New Roman"/>
          <w:szCs w:val="24"/>
        </w:rPr>
      </w:pPr>
      <w:r>
        <w:rPr>
          <w:rFonts w:cs="Times New Roman"/>
          <w:szCs w:val="24"/>
          <w:vertAlign w:val="superscript"/>
        </w:rPr>
        <w:t>4</w:t>
      </w:r>
      <w:r>
        <w:rPr>
          <w:rFonts w:cs="Times New Roman"/>
          <w:szCs w:val="24"/>
        </w:rPr>
        <w:t>Department of Physical Medicine and Rehabilitation</w:t>
      </w:r>
      <w:r w:rsidRPr="00376CC5">
        <w:rPr>
          <w:rFonts w:cs="Times New Roman"/>
          <w:szCs w:val="24"/>
        </w:rPr>
        <w:t xml:space="preserve">, </w:t>
      </w:r>
      <w:r>
        <w:rPr>
          <w:rFonts w:cs="Times New Roman"/>
          <w:szCs w:val="24"/>
        </w:rPr>
        <w:t>Northwestern University</w:t>
      </w:r>
      <w:r w:rsidRPr="00376CC5">
        <w:rPr>
          <w:rFonts w:cs="Times New Roman"/>
          <w:szCs w:val="24"/>
        </w:rPr>
        <w:t xml:space="preserve">, </w:t>
      </w:r>
      <w:r>
        <w:rPr>
          <w:rFonts w:cs="Times New Roman"/>
          <w:szCs w:val="24"/>
        </w:rPr>
        <w:t>Chicago</w:t>
      </w:r>
      <w:r w:rsidRPr="00376CC5">
        <w:rPr>
          <w:rFonts w:cs="Times New Roman"/>
          <w:szCs w:val="24"/>
        </w:rPr>
        <w:t xml:space="preserve">, </w:t>
      </w:r>
      <w:r>
        <w:rPr>
          <w:rFonts w:cs="Times New Roman"/>
          <w:szCs w:val="24"/>
        </w:rPr>
        <w:t>IL</w:t>
      </w:r>
      <w:r w:rsidRPr="00376CC5">
        <w:rPr>
          <w:rFonts w:cs="Times New Roman"/>
          <w:szCs w:val="24"/>
        </w:rPr>
        <w:t xml:space="preserve">, </w:t>
      </w:r>
      <w:r>
        <w:rPr>
          <w:rFonts w:cs="Times New Roman"/>
          <w:szCs w:val="24"/>
        </w:rPr>
        <w:t>USA</w:t>
      </w:r>
    </w:p>
    <w:p w:rsidR="00C71277" w:rsidRPr="00376CC5" w:rsidRDefault="00C71277" w:rsidP="00C71277">
      <w:pPr>
        <w:spacing w:before="240" w:after="0"/>
        <w:rPr>
          <w:rFonts w:cs="Times New Roman"/>
          <w:b/>
          <w:szCs w:val="24"/>
        </w:rPr>
      </w:pPr>
      <w:r w:rsidRPr="00376CC5">
        <w:rPr>
          <w:rFonts w:cs="Times New Roman"/>
          <w:b/>
          <w:szCs w:val="24"/>
        </w:rPr>
        <w:t xml:space="preserve">* Correspondence: </w:t>
      </w:r>
      <w:r w:rsidRPr="00376CC5">
        <w:rPr>
          <w:rFonts w:cs="Times New Roman"/>
          <w:b/>
          <w:szCs w:val="24"/>
        </w:rPr>
        <w:br/>
      </w:r>
      <w:r>
        <w:rPr>
          <w:rFonts w:cs="Times New Roman"/>
          <w:szCs w:val="24"/>
        </w:rPr>
        <w:t>Blair Hu</w:t>
      </w:r>
      <w:r w:rsidRPr="00376CC5">
        <w:rPr>
          <w:rFonts w:cs="Times New Roman"/>
          <w:szCs w:val="24"/>
        </w:rPr>
        <w:br/>
      </w:r>
      <w:r>
        <w:rPr>
          <w:rFonts w:cs="Times New Roman"/>
          <w:szCs w:val="24"/>
        </w:rPr>
        <w:t>blairhu@u.northwestern</w:t>
      </w:r>
      <w:r w:rsidRPr="00376CC5">
        <w:rPr>
          <w:rFonts w:cs="Times New Roman"/>
          <w:szCs w:val="24"/>
        </w:rPr>
        <w:t>.edu</w:t>
      </w:r>
    </w:p>
    <w:p w:rsidR="00C71277" w:rsidRPr="001E7CAA" w:rsidRDefault="00C71277" w:rsidP="001E7CAA">
      <w:pPr>
        <w:pStyle w:val="AuthorList"/>
        <w:rPr>
          <w:b w:val="0"/>
        </w:rPr>
      </w:pPr>
      <w:r w:rsidRPr="001E7CAA">
        <w:t>Keywords:</w:t>
      </w:r>
      <w:r w:rsidRPr="00211F4D">
        <w:t xml:space="preserve"> </w:t>
      </w:r>
      <w:r w:rsidR="001E7CAA">
        <w:rPr>
          <w:b w:val="0"/>
        </w:rPr>
        <w:t>gait, locomotion, biomechanics, electromyography, benchmark</w:t>
      </w:r>
    </w:p>
    <w:p w:rsidR="00EA3D3C" w:rsidRPr="00376CC5" w:rsidRDefault="00EA3D3C" w:rsidP="00D9503C">
      <w:pPr>
        <w:pStyle w:val="Heading1"/>
      </w:pPr>
      <w:r w:rsidRPr="00376CC5">
        <w:t>Introduction</w:t>
      </w:r>
    </w:p>
    <w:p w:rsidR="008A7BA8" w:rsidRPr="00973E9A" w:rsidRDefault="00D70D18" w:rsidP="00D70D18">
      <w:pPr>
        <w:jc w:val="both"/>
        <w:rPr>
          <w:ins w:id="1" w:author="Blair Hu" w:date="2017-12-08T15:28:00Z"/>
          <w:rFonts w:cs="Times New Roman"/>
          <w:color w:val="0070C0"/>
          <w:szCs w:val="24"/>
          <w:rPrChange w:id="2" w:author="Blair Hu" w:date="2017-12-14T10:57:00Z">
            <w:rPr>
              <w:ins w:id="3" w:author="Blair Hu" w:date="2017-12-08T15:28:00Z"/>
              <w:rFonts w:cs="Times New Roman"/>
              <w:szCs w:val="24"/>
            </w:rPr>
          </w:rPrChange>
        </w:rPr>
      </w:pPr>
      <w:r w:rsidRPr="00257612">
        <w:rPr>
          <w:rFonts w:cs="Times New Roman"/>
          <w:szCs w:val="24"/>
        </w:rPr>
        <w:t xml:space="preserve">The field of </w:t>
      </w:r>
      <w:r w:rsidR="00663CEB">
        <w:rPr>
          <w:rFonts w:cs="Times New Roman"/>
          <w:szCs w:val="24"/>
        </w:rPr>
        <w:t>assistive</w:t>
      </w:r>
      <w:r w:rsidRPr="00257612">
        <w:rPr>
          <w:rFonts w:cs="Times New Roman"/>
          <w:szCs w:val="24"/>
        </w:rPr>
        <w:t xml:space="preserve"> robotics has experienced rapid growth in the number of and capabilities of wearable </w:t>
      </w:r>
      <w:r>
        <w:rPr>
          <w:rFonts w:cs="Times New Roman"/>
          <w:szCs w:val="24"/>
        </w:rPr>
        <w:t xml:space="preserve">lower limb </w:t>
      </w:r>
      <w:r w:rsidRPr="00257612">
        <w:rPr>
          <w:rFonts w:cs="Times New Roman"/>
          <w:szCs w:val="24"/>
        </w:rPr>
        <w:t xml:space="preserve">assistive devices, which include robotic exoskeletons, orthoses, and prostheses. </w:t>
      </w:r>
      <w:r w:rsidR="00673D19">
        <w:rPr>
          <w:rFonts w:cs="Times New Roman"/>
          <w:szCs w:val="24"/>
        </w:rPr>
        <w:t>T</w:t>
      </w:r>
      <w:r w:rsidRPr="00257612">
        <w:rPr>
          <w:rFonts w:cs="Times New Roman"/>
          <w:szCs w:val="24"/>
        </w:rPr>
        <w:t xml:space="preserve">hese devices </w:t>
      </w:r>
      <w:r w:rsidR="00A22D31">
        <w:rPr>
          <w:rFonts w:cs="Times New Roman"/>
          <w:szCs w:val="24"/>
        </w:rPr>
        <w:t>h</w:t>
      </w:r>
      <w:r w:rsidR="009B5456">
        <w:rPr>
          <w:rFonts w:cs="Times New Roman"/>
          <w:szCs w:val="24"/>
        </w:rPr>
        <w:t xml:space="preserve">ave shown promising </w:t>
      </w:r>
      <w:r w:rsidR="00A22D31">
        <w:rPr>
          <w:rFonts w:cs="Times New Roman"/>
          <w:szCs w:val="24"/>
        </w:rPr>
        <w:t xml:space="preserve">potential </w:t>
      </w:r>
      <w:del w:id="4" w:author="Blair Hu" w:date="2017-12-06T14:08:00Z">
        <w:r w:rsidR="007108D9" w:rsidDel="00C90526">
          <w:rPr>
            <w:rFonts w:cs="Times New Roman"/>
            <w:szCs w:val="24"/>
          </w:rPr>
          <w:delText>for</w:delText>
        </w:r>
        <w:r w:rsidR="00A22D31" w:rsidDel="00C90526">
          <w:rPr>
            <w:rFonts w:cs="Times New Roman"/>
            <w:szCs w:val="24"/>
          </w:rPr>
          <w:delText xml:space="preserve"> </w:delText>
        </w:r>
      </w:del>
      <w:ins w:id="5" w:author="Blair Hu" w:date="2017-12-06T14:08:00Z">
        <w:r w:rsidR="00C90526">
          <w:rPr>
            <w:rFonts w:cs="Times New Roman"/>
            <w:szCs w:val="24"/>
          </w:rPr>
          <w:t xml:space="preserve">to </w:t>
        </w:r>
      </w:ins>
      <w:r w:rsidRPr="00257612">
        <w:rPr>
          <w:rFonts w:cs="Times New Roman"/>
          <w:szCs w:val="24"/>
        </w:rPr>
        <w:t>restor</w:t>
      </w:r>
      <w:ins w:id="6" w:author="Blair Hu" w:date="2017-12-06T14:08:00Z">
        <w:r w:rsidR="00C90526">
          <w:rPr>
            <w:rFonts w:cs="Times New Roman"/>
            <w:szCs w:val="24"/>
          </w:rPr>
          <w:t>e</w:t>
        </w:r>
      </w:ins>
      <w:del w:id="7" w:author="Blair Hu" w:date="2017-12-06T14:08:00Z">
        <w:r w:rsidR="007108D9" w:rsidDel="00C90526">
          <w:rPr>
            <w:rFonts w:cs="Times New Roman"/>
            <w:szCs w:val="24"/>
          </w:rPr>
          <w:delText>ing</w:delText>
        </w:r>
      </w:del>
      <w:r w:rsidRPr="00257612">
        <w:rPr>
          <w:rFonts w:cs="Times New Roman"/>
          <w:szCs w:val="24"/>
        </w:rPr>
        <w:t xml:space="preserve"> </w:t>
      </w:r>
      <w:r>
        <w:rPr>
          <w:rFonts w:cs="Times New Roman"/>
          <w:szCs w:val="24"/>
        </w:rPr>
        <w:t>motor</w:t>
      </w:r>
      <w:r w:rsidRPr="00257612">
        <w:rPr>
          <w:rFonts w:cs="Times New Roman"/>
          <w:szCs w:val="24"/>
        </w:rPr>
        <w:t xml:space="preserve"> function to individuals with </w:t>
      </w:r>
      <w:r>
        <w:rPr>
          <w:rFonts w:cs="Times New Roman"/>
          <w:szCs w:val="24"/>
        </w:rPr>
        <w:t xml:space="preserve">gait </w:t>
      </w:r>
      <w:r w:rsidRPr="00257612">
        <w:rPr>
          <w:rFonts w:cs="Times New Roman"/>
          <w:szCs w:val="24"/>
        </w:rPr>
        <w:t xml:space="preserve">impairments by providing </w:t>
      </w:r>
      <w:r>
        <w:rPr>
          <w:rFonts w:cs="Times New Roman"/>
          <w:szCs w:val="24"/>
        </w:rPr>
        <w:t>locomotion</w:t>
      </w:r>
      <w:r w:rsidRPr="00257612">
        <w:rPr>
          <w:rFonts w:cs="Times New Roman"/>
          <w:szCs w:val="24"/>
        </w:rPr>
        <w:t xml:space="preserve"> assistance</w:t>
      </w:r>
      <w:r w:rsidR="00A22D31">
        <w:rPr>
          <w:rFonts w:cs="Times New Roman"/>
          <w:szCs w:val="24"/>
        </w:rPr>
        <w:t xml:space="preserve">. </w:t>
      </w:r>
      <w:r w:rsidR="00054D76">
        <w:rPr>
          <w:rFonts w:cs="Times New Roman"/>
          <w:szCs w:val="24"/>
        </w:rPr>
        <w:t xml:space="preserve">Although </w:t>
      </w:r>
      <w:r w:rsidR="009B5456">
        <w:rPr>
          <w:rFonts w:cs="Times New Roman"/>
          <w:szCs w:val="24"/>
        </w:rPr>
        <w:t xml:space="preserve">many devices have </w:t>
      </w:r>
      <w:r w:rsidR="00224F83">
        <w:rPr>
          <w:rFonts w:cs="Times New Roman"/>
          <w:szCs w:val="24"/>
        </w:rPr>
        <w:t xml:space="preserve">already </w:t>
      </w:r>
      <w:r w:rsidR="009B5456">
        <w:rPr>
          <w:rFonts w:cs="Times New Roman"/>
          <w:szCs w:val="24"/>
        </w:rPr>
        <w:t xml:space="preserve">demonstrated impressive performance in a variety of real world conditions, </w:t>
      </w:r>
      <w:del w:id="8" w:author="Blair Hu" w:date="2017-12-13T15:47:00Z">
        <w:r w:rsidR="009B5456" w:rsidDel="0073681F">
          <w:rPr>
            <w:rFonts w:cs="Times New Roman"/>
            <w:szCs w:val="24"/>
          </w:rPr>
          <w:delText xml:space="preserve">objectively </w:delText>
        </w:r>
      </w:del>
      <w:del w:id="9" w:author="Blair Hu" w:date="2017-12-11T15:36:00Z">
        <w:r w:rsidR="009B5456" w:rsidDel="00982CB4">
          <w:rPr>
            <w:rFonts w:cs="Times New Roman"/>
            <w:szCs w:val="24"/>
          </w:rPr>
          <w:delText xml:space="preserve">evaluating </w:delText>
        </w:r>
      </w:del>
      <w:ins w:id="10" w:author="Blair Hu" w:date="2017-12-08T16:56:00Z">
        <w:r w:rsidR="005F192F">
          <w:rPr>
            <w:rFonts w:cs="Times New Roman"/>
            <w:szCs w:val="24"/>
          </w:rPr>
          <w:t xml:space="preserve">comparing </w:t>
        </w:r>
      </w:ins>
      <w:del w:id="11" w:author="Blair Hu" w:date="2017-12-08T16:13:00Z">
        <w:r w:rsidR="009B5456" w:rsidDel="008776C8">
          <w:rPr>
            <w:rFonts w:cs="Times New Roman"/>
            <w:szCs w:val="24"/>
          </w:rPr>
          <w:delText xml:space="preserve">and comparing </w:delText>
        </w:r>
      </w:del>
      <w:r w:rsidR="009B5456">
        <w:rPr>
          <w:rFonts w:cs="Times New Roman"/>
          <w:szCs w:val="24"/>
        </w:rPr>
        <w:t xml:space="preserve">their performance </w:t>
      </w:r>
      <w:ins w:id="12" w:author="Blair Hu" w:date="2017-12-13T15:47:00Z">
        <w:r w:rsidR="0073681F">
          <w:rPr>
            <w:rFonts w:cs="Times New Roman"/>
            <w:szCs w:val="24"/>
          </w:rPr>
          <w:t xml:space="preserve">objectively </w:t>
        </w:r>
      </w:ins>
      <w:ins w:id="13" w:author="Blair Hu" w:date="2017-12-08T15:24:00Z">
        <w:r w:rsidR="00D04A83">
          <w:rPr>
            <w:rFonts w:cs="Times New Roman"/>
            <w:szCs w:val="24"/>
          </w:rPr>
          <w:t xml:space="preserve">and improving their controllability </w:t>
        </w:r>
      </w:ins>
      <w:r w:rsidR="009B5456">
        <w:rPr>
          <w:rFonts w:cs="Times New Roman"/>
          <w:szCs w:val="24"/>
        </w:rPr>
        <w:t>remain</w:t>
      </w:r>
      <w:del w:id="14" w:author="Blair Hu" w:date="2017-12-08T15:24:00Z">
        <w:r w:rsidR="009B5456" w:rsidDel="00D04A83">
          <w:rPr>
            <w:rFonts w:cs="Times New Roman"/>
            <w:szCs w:val="24"/>
          </w:rPr>
          <w:delText>s</w:delText>
        </w:r>
      </w:del>
      <w:r w:rsidR="009B5456">
        <w:rPr>
          <w:rFonts w:cs="Times New Roman"/>
          <w:szCs w:val="24"/>
        </w:rPr>
        <w:t xml:space="preserve"> challenging for several reasons.</w:t>
      </w:r>
      <w:r w:rsidRPr="00257612">
        <w:rPr>
          <w:rFonts w:cs="Times New Roman"/>
          <w:szCs w:val="24"/>
        </w:rPr>
        <w:t xml:space="preserve"> </w:t>
      </w:r>
      <w:r>
        <w:rPr>
          <w:rFonts w:cs="Times New Roman"/>
          <w:szCs w:val="24"/>
        </w:rPr>
        <w:t xml:space="preserve">First, </w:t>
      </w:r>
      <w:ins w:id="15" w:author="Blair Hu" w:date="2017-12-06T10:11:00Z">
        <w:r w:rsidR="00FD1E95">
          <w:rPr>
            <w:rFonts w:cs="Times New Roman"/>
            <w:szCs w:val="24"/>
          </w:rPr>
          <w:t xml:space="preserve">the </w:t>
        </w:r>
      </w:ins>
      <w:del w:id="16" w:author="Blair Hu" w:date="2017-12-06T10:11:00Z">
        <w:r w:rsidR="0037278F" w:rsidDel="00FD1E95">
          <w:rPr>
            <w:rFonts w:cs="Times New Roman"/>
            <w:szCs w:val="24"/>
          </w:rPr>
          <w:delText xml:space="preserve">reported </w:delText>
        </w:r>
      </w:del>
      <w:r>
        <w:rPr>
          <w:rFonts w:cs="Times New Roman"/>
          <w:szCs w:val="24"/>
        </w:rPr>
        <w:t>outcome measures (</w:t>
      </w:r>
      <w:r>
        <w:rPr>
          <w:rFonts w:cs="Times New Roman"/>
          <w:i/>
          <w:szCs w:val="24"/>
        </w:rPr>
        <w:t xml:space="preserve">e.g. </w:t>
      </w:r>
      <w:r>
        <w:rPr>
          <w:rFonts w:cs="Times New Roman"/>
          <w:szCs w:val="24"/>
        </w:rPr>
        <w:t xml:space="preserve">joint kinematics, metabolic cost, clinical scores, prediction accuracy) </w:t>
      </w:r>
      <w:del w:id="17" w:author="Blair Hu" w:date="2017-12-06T10:11:00Z">
        <w:r w:rsidDel="00FD1E95">
          <w:rPr>
            <w:rFonts w:cs="Times New Roman"/>
            <w:szCs w:val="24"/>
          </w:rPr>
          <w:delText xml:space="preserve">are </w:delText>
        </w:r>
        <w:r w:rsidR="00361F35" w:rsidDel="00FD1E95">
          <w:rPr>
            <w:rFonts w:cs="Times New Roman"/>
            <w:szCs w:val="24"/>
          </w:rPr>
          <w:delText>in</w:delText>
        </w:r>
        <w:r w:rsidDel="00FD1E95">
          <w:rPr>
            <w:rFonts w:cs="Times New Roman"/>
            <w:szCs w:val="24"/>
          </w:rPr>
          <w:delText>consistent across</w:delText>
        </w:r>
      </w:del>
      <w:ins w:id="18" w:author="Blair Hu" w:date="2017-12-06T10:11:00Z">
        <w:r w:rsidR="00FD1E95">
          <w:rPr>
            <w:rFonts w:cs="Times New Roman"/>
            <w:szCs w:val="24"/>
          </w:rPr>
          <w:t>used by</w:t>
        </w:r>
      </w:ins>
      <w:r>
        <w:rPr>
          <w:rFonts w:cs="Times New Roman"/>
          <w:szCs w:val="24"/>
        </w:rPr>
        <w:t xml:space="preserve"> stu</w:t>
      </w:r>
      <w:r w:rsidR="00111DB0">
        <w:rPr>
          <w:rFonts w:cs="Times New Roman"/>
          <w:szCs w:val="24"/>
        </w:rPr>
        <w:t>dies</w:t>
      </w:r>
      <w:ins w:id="19" w:author="Blair Hu" w:date="2017-12-05T16:16:00Z">
        <w:r w:rsidR="000A35DA">
          <w:rPr>
            <w:rFonts w:cs="Times New Roman"/>
            <w:szCs w:val="24"/>
          </w:rPr>
          <w:t xml:space="preserve"> </w:t>
        </w:r>
      </w:ins>
      <w:ins w:id="20" w:author="Blair Hu" w:date="2017-12-05T16:17:00Z">
        <w:r w:rsidR="000A35DA">
          <w:rPr>
            <w:rFonts w:cs="Times New Roman"/>
            <w:szCs w:val="24"/>
          </w:rPr>
          <w:t>demonstrating improved</w:t>
        </w:r>
      </w:ins>
      <w:ins w:id="21" w:author="Blair Hu" w:date="2017-12-05T16:16:00Z">
        <w:r w:rsidR="000A35DA">
          <w:rPr>
            <w:rFonts w:cs="Times New Roman"/>
            <w:szCs w:val="24"/>
          </w:rPr>
          <w:t xml:space="preserve"> </w:t>
        </w:r>
      </w:ins>
      <w:ins w:id="22" w:author="Blair Hu" w:date="2017-12-06T08:49:00Z">
        <w:r w:rsidR="002E18DA">
          <w:rPr>
            <w:rFonts w:cs="Times New Roman"/>
            <w:szCs w:val="24"/>
          </w:rPr>
          <w:t xml:space="preserve">walking ability </w:t>
        </w:r>
      </w:ins>
      <w:ins w:id="23" w:author="Blair Hu" w:date="2017-12-05T16:16:00Z">
        <w:r w:rsidR="000A35DA">
          <w:rPr>
            <w:rFonts w:cs="Times New Roman"/>
            <w:szCs w:val="24"/>
          </w:rPr>
          <w:t xml:space="preserve">with </w:t>
        </w:r>
      </w:ins>
      <w:ins w:id="24" w:author="Blair Hu" w:date="2017-12-05T16:20:00Z">
        <w:r w:rsidR="00677B0B">
          <w:rPr>
            <w:rFonts w:cs="Times New Roman"/>
            <w:szCs w:val="24"/>
          </w:rPr>
          <w:t>an assistive</w:t>
        </w:r>
      </w:ins>
      <w:ins w:id="25" w:author="Blair Hu" w:date="2017-12-05T16:16:00Z">
        <w:r w:rsidR="000A35DA">
          <w:rPr>
            <w:rFonts w:cs="Times New Roman"/>
            <w:szCs w:val="24"/>
          </w:rPr>
          <w:t xml:space="preserve"> device</w:t>
        </w:r>
      </w:ins>
      <w:ins w:id="26" w:author="Blair Hu" w:date="2017-12-06T10:11:00Z">
        <w:r w:rsidR="00FD1E95">
          <w:rPr>
            <w:rFonts w:cs="Times New Roman"/>
            <w:szCs w:val="24"/>
          </w:rPr>
          <w:t xml:space="preserve"> are not consistent</w:t>
        </w:r>
      </w:ins>
      <w:r w:rsidR="00111DB0">
        <w:rPr>
          <w:rFonts w:cs="Times New Roman"/>
          <w:szCs w:val="24"/>
        </w:rPr>
        <w:t>. Second, many studies only use</w:t>
      </w:r>
      <w:r>
        <w:rPr>
          <w:rFonts w:cs="Times New Roman"/>
          <w:szCs w:val="24"/>
        </w:rPr>
        <w:t xml:space="preserve"> treadmill walking or do not collect data from a variety of locomotor activities due to constraints in a device’s mechatronic design and/or control system. Third, many devices are in the process of commercialization so testing data are seldom </w:t>
      </w:r>
      <w:r w:rsidR="00FB4DAD">
        <w:rPr>
          <w:rFonts w:cs="Times New Roman"/>
          <w:szCs w:val="24"/>
        </w:rPr>
        <w:t>shared with</w:t>
      </w:r>
      <w:r>
        <w:rPr>
          <w:rFonts w:cs="Times New Roman"/>
          <w:szCs w:val="24"/>
        </w:rPr>
        <w:t xml:space="preserve"> the research community</w:t>
      </w:r>
      <w:r w:rsidRPr="00257612">
        <w:rPr>
          <w:rFonts w:cs="Times New Roman"/>
          <w:szCs w:val="24"/>
        </w:rPr>
        <w:t xml:space="preserve">. </w:t>
      </w:r>
      <w:ins w:id="27" w:author="Blair Hu" w:date="2017-12-12T13:17:00Z">
        <w:r w:rsidR="002A0BA5" w:rsidRPr="00F604A5">
          <w:rPr>
            <w:rFonts w:cs="Times New Roman"/>
            <w:szCs w:val="24"/>
          </w:rPr>
          <w:t>In addition</w:t>
        </w:r>
      </w:ins>
      <w:ins w:id="28" w:author="Blair Hu" w:date="2017-12-08T15:25:00Z">
        <w:r w:rsidR="002B727F" w:rsidRPr="00F604A5">
          <w:rPr>
            <w:rFonts w:cs="Times New Roman"/>
            <w:szCs w:val="24"/>
          </w:rPr>
          <w:t>,</w:t>
        </w:r>
      </w:ins>
      <w:ins w:id="29" w:author="Blair Hu" w:date="2017-12-08T14:35:00Z">
        <w:r w:rsidR="000672E4" w:rsidRPr="00F604A5">
          <w:rPr>
            <w:rFonts w:cs="Times New Roman"/>
            <w:szCs w:val="24"/>
          </w:rPr>
          <w:t xml:space="preserve"> </w:t>
        </w:r>
      </w:ins>
      <w:ins w:id="30" w:author="Blair Hu" w:date="2017-12-13T15:53:00Z">
        <w:r w:rsidR="00777839" w:rsidRPr="00F604A5">
          <w:rPr>
            <w:rFonts w:cs="Times New Roman"/>
            <w:szCs w:val="24"/>
          </w:rPr>
          <w:t xml:space="preserve">many devices </w:t>
        </w:r>
      </w:ins>
      <w:ins w:id="31" w:author="Blair Hu" w:date="2017-12-08T14:36:00Z">
        <w:r w:rsidR="00777839" w:rsidRPr="00F604A5">
          <w:rPr>
            <w:rFonts w:cs="Times New Roman"/>
            <w:szCs w:val="24"/>
          </w:rPr>
          <w:t xml:space="preserve">implement </w:t>
        </w:r>
      </w:ins>
      <w:ins w:id="32" w:author="Blair Hu" w:date="2017-12-13T15:54:00Z">
        <w:r w:rsidR="00777839" w:rsidRPr="00F604A5">
          <w:rPr>
            <w:rFonts w:cs="Times New Roman"/>
            <w:szCs w:val="24"/>
          </w:rPr>
          <w:t xml:space="preserve">their own </w:t>
        </w:r>
      </w:ins>
      <w:ins w:id="33" w:author="Blair Hu" w:date="2017-12-08T14:36:00Z">
        <w:r w:rsidR="000672E4" w:rsidRPr="0053120F">
          <w:rPr>
            <w:rFonts w:cs="Times New Roman"/>
            <w:szCs w:val="24"/>
          </w:rPr>
          <w:t xml:space="preserve">unique control </w:t>
        </w:r>
      </w:ins>
      <w:ins w:id="34" w:author="Blair Hu" w:date="2017-12-08T14:43:00Z">
        <w:r w:rsidR="000672E4" w:rsidRPr="0053120F">
          <w:rPr>
            <w:rFonts w:cs="Times New Roman"/>
            <w:szCs w:val="24"/>
          </w:rPr>
          <w:t>framework</w:t>
        </w:r>
      </w:ins>
      <w:ins w:id="35" w:author="Blair Hu" w:date="2017-12-13T15:54:00Z">
        <w:r w:rsidR="00777839" w:rsidRPr="0053120F">
          <w:rPr>
            <w:rFonts w:cs="Times New Roman"/>
            <w:szCs w:val="24"/>
          </w:rPr>
          <w:t xml:space="preserve">s </w:t>
        </w:r>
      </w:ins>
      <w:ins w:id="36" w:author="Blair Hu" w:date="2017-12-13T15:55:00Z">
        <w:r w:rsidR="00777839" w:rsidRPr="0053120F">
          <w:rPr>
            <w:rFonts w:cs="Times New Roman"/>
            <w:szCs w:val="24"/>
          </w:rPr>
          <w:t xml:space="preserve">which </w:t>
        </w:r>
      </w:ins>
      <w:ins w:id="37" w:author="Blair Hu" w:date="2017-12-13T15:57:00Z">
        <w:r w:rsidR="00C86E04" w:rsidRPr="0053120F">
          <w:rPr>
            <w:rFonts w:cs="Times New Roman"/>
            <w:szCs w:val="24"/>
          </w:rPr>
          <w:t xml:space="preserve">are not generic enough to </w:t>
        </w:r>
      </w:ins>
      <w:ins w:id="38" w:author="Blair Hu" w:date="2017-12-13T15:58:00Z">
        <w:r w:rsidR="005A3AD6" w:rsidRPr="0053120F">
          <w:rPr>
            <w:rFonts w:cs="Times New Roman"/>
            <w:szCs w:val="24"/>
          </w:rPr>
          <w:t xml:space="preserve">conveniently </w:t>
        </w:r>
      </w:ins>
      <w:ins w:id="39" w:author="Blair Hu" w:date="2017-12-13T15:57:00Z">
        <w:r w:rsidR="00C86E04" w:rsidRPr="0053120F">
          <w:rPr>
            <w:rFonts w:cs="Times New Roman"/>
            <w:szCs w:val="24"/>
          </w:rPr>
          <w:t xml:space="preserve">implement on </w:t>
        </w:r>
      </w:ins>
      <w:ins w:id="40" w:author="Blair Hu" w:date="2017-12-13T15:54:00Z">
        <w:r w:rsidR="00777839" w:rsidRPr="00294D29">
          <w:rPr>
            <w:rFonts w:cs="Times New Roman"/>
            <w:szCs w:val="24"/>
          </w:rPr>
          <w:t xml:space="preserve">other </w:t>
        </w:r>
      </w:ins>
      <w:ins w:id="41" w:author="Blair Hu" w:date="2017-12-13T15:57:00Z">
        <w:r w:rsidR="00C86E04" w:rsidRPr="00294D29">
          <w:rPr>
            <w:rFonts w:cs="Times New Roman"/>
            <w:szCs w:val="24"/>
          </w:rPr>
          <w:t>hardware</w:t>
        </w:r>
      </w:ins>
      <w:ins w:id="42" w:author="Blair Hu" w:date="2017-12-13T15:51:00Z">
        <w:r w:rsidR="00A812C5" w:rsidRPr="00294D29">
          <w:rPr>
            <w:rFonts w:cs="Times New Roman"/>
            <w:szCs w:val="24"/>
          </w:rPr>
          <w:t xml:space="preserve">. </w:t>
        </w:r>
      </w:ins>
      <w:ins w:id="43" w:author="Blair Hu" w:date="2017-12-13T15:55:00Z">
        <w:r w:rsidR="00500E5E" w:rsidRPr="00294D29">
          <w:rPr>
            <w:rFonts w:cs="Times New Roman"/>
            <w:szCs w:val="24"/>
          </w:rPr>
          <w:t>Th</w:t>
        </w:r>
      </w:ins>
      <w:ins w:id="44" w:author="Blair Hu" w:date="2017-12-15T11:43:00Z">
        <w:r w:rsidR="00A5496C">
          <w:rPr>
            <w:rFonts w:cs="Times New Roman"/>
            <w:szCs w:val="24"/>
          </w:rPr>
          <w:t>erefore</w:t>
        </w:r>
      </w:ins>
      <w:ins w:id="45" w:author="Blair Hu" w:date="2017-12-13T15:55:00Z">
        <w:r w:rsidR="00500E5E" w:rsidRPr="00294D29">
          <w:rPr>
            <w:rFonts w:cs="Times New Roman"/>
            <w:szCs w:val="24"/>
          </w:rPr>
          <w:t xml:space="preserve">, </w:t>
        </w:r>
      </w:ins>
      <w:ins w:id="46" w:author="Blair Hu" w:date="2017-12-14T10:54:00Z">
        <w:r w:rsidR="002113E6" w:rsidRPr="00294D29">
          <w:rPr>
            <w:rFonts w:cs="Times New Roman"/>
            <w:szCs w:val="24"/>
          </w:rPr>
          <w:t>we expect i</w:t>
        </w:r>
        <w:r w:rsidR="007B25EC" w:rsidRPr="00F51878">
          <w:rPr>
            <w:rFonts w:cs="Times New Roman"/>
            <w:szCs w:val="24"/>
            <w:rPrChange w:id="47" w:author="Blair Hu" w:date="2017-12-14T11:00:00Z">
              <w:rPr>
                <w:rFonts w:cs="Times New Roman"/>
                <w:color w:val="0070C0"/>
                <w:szCs w:val="24"/>
              </w:rPr>
            </w:rPrChange>
          </w:rPr>
          <w:t>mproving</w:t>
        </w:r>
        <w:r w:rsidR="002113E6" w:rsidRPr="00F604A5">
          <w:rPr>
            <w:rFonts w:cs="Times New Roman"/>
            <w:szCs w:val="24"/>
          </w:rPr>
          <w:t xml:space="preserve"> </w:t>
        </w:r>
      </w:ins>
      <w:ins w:id="48" w:author="Blair Hu" w:date="2017-12-13T15:55:00Z">
        <w:r w:rsidR="00500E5E" w:rsidRPr="00F604A5">
          <w:rPr>
            <w:rFonts w:cs="Times New Roman"/>
            <w:szCs w:val="24"/>
          </w:rPr>
          <w:t>a</w:t>
        </w:r>
      </w:ins>
      <w:ins w:id="49" w:author="Blair Hu" w:date="2017-12-12T14:08:00Z">
        <w:r w:rsidR="00584D9E" w:rsidRPr="00F604A5">
          <w:rPr>
            <w:rFonts w:cs="Times New Roman"/>
            <w:szCs w:val="24"/>
          </w:rPr>
          <w:t xml:space="preserve">ccess to </w:t>
        </w:r>
      </w:ins>
      <w:ins w:id="50" w:author="Blair Hu" w:date="2017-12-08T14:44:00Z">
        <w:r w:rsidR="00CD0989" w:rsidRPr="00F604A5">
          <w:rPr>
            <w:rFonts w:cs="Times New Roman"/>
            <w:szCs w:val="24"/>
          </w:rPr>
          <w:t>device-agnostic</w:t>
        </w:r>
      </w:ins>
      <w:ins w:id="51" w:author="Blair Hu" w:date="2017-12-08T16:40:00Z">
        <w:r w:rsidR="004F2030" w:rsidRPr="00F51878">
          <w:rPr>
            <w:rFonts w:cs="Times New Roman"/>
            <w:szCs w:val="24"/>
            <w:rPrChange w:id="52" w:author="Blair Hu" w:date="2017-12-14T11:00:00Z">
              <w:rPr>
                <w:rFonts w:cs="Times New Roman"/>
                <w:color w:val="0070C0"/>
                <w:szCs w:val="24"/>
              </w:rPr>
            </w:rPrChange>
          </w:rPr>
          <w:t xml:space="preserve"> </w:t>
        </w:r>
      </w:ins>
      <w:ins w:id="53" w:author="Blair Hu" w:date="2017-12-08T14:47:00Z">
        <w:r w:rsidR="0053076F" w:rsidRPr="00F604A5">
          <w:rPr>
            <w:rFonts w:cs="Times New Roman"/>
            <w:szCs w:val="24"/>
          </w:rPr>
          <w:t xml:space="preserve">neuromechanical signals </w:t>
        </w:r>
      </w:ins>
      <w:ins w:id="54" w:author="Blair Hu" w:date="2017-12-14T10:57:00Z">
        <w:r w:rsidR="004F2030" w:rsidRPr="00F51878">
          <w:rPr>
            <w:rFonts w:cs="Times New Roman"/>
            <w:szCs w:val="24"/>
            <w:rPrChange w:id="55" w:author="Blair Hu" w:date="2017-12-14T11:00:00Z">
              <w:rPr>
                <w:rFonts w:cs="Times New Roman"/>
                <w:color w:val="0070C0"/>
                <w:szCs w:val="24"/>
              </w:rPr>
            </w:rPrChange>
          </w:rPr>
          <w:t xml:space="preserve">during </w:t>
        </w:r>
      </w:ins>
      <w:ins w:id="56" w:author="Blair Hu" w:date="2017-12-14T10:53:00Z">
        <w:r w:rsidR="002113E6" w:rsidRPr="00F604A5">
          <w:rPr>
            <w:rFonts w:cs="Times New Roman"/>
            <w:szCs w:val="24"/>
          </w:rPr>
          <w:t xml:space="preserve">walking-related activities </w:t>
        </w:r>
      </w:ins>
      <w:ins w:id="57" w:author="Blair Hu" w:date="2017-12-14T10:58:00Z">
        <w:r w:rsidR="004F2030" w:rsidRPr="00F51878">
          <w:rPr>
            <w:rFonts w:cs="Times New Roman"/>
            <w:szCs w:val="24"/>
            <w:rPrChange w:id="58" w:author="Blair Hu" w:date="2017-12-14T11:00:00Z">
              <w:rPr>
                <w:rFonts w:cs="Times New Roman"/>
                <w:color w:val="0070C0"/>
                <w:szCs w:val="24"/>
              </w:rPr>
            </w:rPrChange>
          </w:rPr>
          <w:t>(</w:t>
        </w:r>
      </w:ins>
      <w:ins w:id="59" w:author="Blair Hu" w:date="2017-12-08T17:02:00Z">
        <w:r w:rsidR="005A7538" w:rsidRPr="00F604A5">
          <w:rPr>
            <w:rFonts w:cs="Times New Roman"/>
            <w:szCs w:val="24"/>
          </w:rPr>
          <w:t xml:space="preserve">from which researchers could </w:t>
        </w:r>
      </w:ins>
      <w:ins w:id="60" w:author="Blair Hu" w:date="2017-12-08T15:27:00Z">
        <w:r w:rsidR="002B727F" w:rsidRPr="00F604A5">
          <w:rPr>
            <w:rFonts w:cs="Times New Roman"/>
            <w:szCs w:val="24"/>
          </w:rPr>
          <w:t>develop</w:t>
        </w:r>
      </w:ins>
      <w:ins w:id="61" w:author="Blair Hu" w:date="2017-12-08T16:39:00Z">
        <w:r w:rsidR="00CD0989" w:rsidRPr="00F604A5">
          <w:rPr>
            <w:rFonts w:cs="Times New Roman"/>
            <w:szCs w:val="24"/>
          </w:rPr>
          <w:t xml:space="preserve"> and test</w:t>
        </w:r>
      </w:ins>
      <w:ins w:id="62" w:author="Blair Hu" w:date="2017-12-08T15:27:00Z">
        <w:r w:rsidR="002B727F" w:rsidRPr="00F604A5">
          <w:rPr>
            <w:rFonts w:cs="Times New Roman"/>
            <w:szCs w:val="24"/>
          </w:rPr>
          <w:t xml:space="preserve"> novel control strategies </w:t>
        </w:r>
      </w:ins>
      <w:ins w:id="63" w:author="Blair Hu" w:date="2017-12-08T16:39:00Z">
        <w:r w:rsidR="00CD0989" w:rsidRPr="00F604A5">
          <w:rPr>
            <w:rFonts w:cs="Times New Roman"/>
            <w:szCs w:val="24"/>
          </w:rPr>
          <w:t>before implementation on hardware</w:t>
        </w:r>
      </w:ins>
      <w:ins w:id="64" w:author="Blair Hu" w:date="2017-12-14T10:58:00Z">
        <w:r w:rsidR="004F2030" w:rsidRPr="00F51878">
          <w:rPr>
            <w:rFonts w:cs="Times New Roman"/>
            <w:szCs w:val="24"/>
            <w:rPrChange w:id="65" w:author="Blair Hu" w:date="2017-12-14T11:00:00Z">
              <w:rPr>
                <w:rFonts w:cs="Times New Roman"/>
                <w:color w:val="0070C0"/>
                <w:szCs w:val="24"/>
              </w:rPr>
            </w:rPrChange>
          </w:rPr>
          <w:t>)</w:t>
        </w:r>
      </w:ins>
      <w:ins w:id="66" w:author="Blair Hu" w:date="2017-12-14T10:55:00Z">
        <w:r w:rsidR="002113E6" w:rsidRPr="00F604A5">
          <w:rPr>
            <w:rFonts w:cs="Times New Roman"/>
            <w:szCs w:val="24"/>
          </w:rPr>
          <w:t xml:space="preserve"> will be valuable to the field of wearable lower limb </w:t>
        </w:r>
      </w:ins>
      <w:ins w:id="67" w:author="Blair Hu" w:date="2017-12-14T10:59:00Z">
        <w:r w:rsidR="00630443" w:rsidRPr="00F51878">
          <w:rPr>
            <w:rFonts w:cs="Times New Roman"/>
            <w:szCs w:val="24"/>
            <w:rPrChange w:id="68" w:author="Blair Hu" w:date="2017-12-14T11:00:00Z">
              <w:rPr>
                <w:rFonts w:cs="Times New Roman"/>
                <w:color w:val="0070C0"/>
                <w:szCs w:val="24"/>
              </w:rPr>
            </w:rPrChange>
          </w:rPr>
          <w:t>assistive devices</w:t>
        </w:r>
      </w:ins>
      <w:ins w:id="69" w:author="Blair Hu" w:date="2017-12-13T16:06:00Z">
        <w:r w:rsidR="00733E3D" w:rsidRPr="00F604A5">
          <w:rPr>
            <w:rFonts w:cs="Times New Roman"/>
            <w:szCs w:val="24"/>
          </w:rPr>
          <w:t>.</w:t>
        </w:r>
      </w:ins>
    </w:p>
    <w:p w:rsidR="00214D00" w:rsidRDefault="00F44C23" w:rsidP="00D70D18">
      <w:pPr>
        <w:jc w:val="both"/>
        <w:rPr>
          <w:ins w:id="70" w:author="Blair Hu" w:date="2017-12-08T17:08:00Z"/>
          <w:rFonts w:cs="Times New Roman"/>
          <w:szCs w:val="24"/>
        </w:rPr>
      </w:pPr>
      <w:r>
        <w:rPr>
          <w:rFonts w:cs="Times New Roman"/>
          <w:szCs w:val="24"/>
        </w:rPr>
        <w:t xml:space="preserve">Meanwhile, </w:t>
      </w:r>
      <w:del w:id="71" w:author="Blair Hu" w:date="2017-12-05T16:49:00Z">
        <w:r w:rsidDel="00E0323A">
          <w:rPr>
            <w:rFonts w:cs="Times New Roman"/>
            <w:szCs w:val="24"/>
          </w:rPr>
          <w:delText xml:space="preserve">several </w:delText>
        </w:r>
      </w:del>
      <w:ins w:id="72" w:author="Blair Hu" w:date="2017-12-05T16:49:00Z">
        <w:r w:rsidR="00E0323A">
          <w:rPr>
            <w:rFonts w:cs="Times New Roman"/>
            <w:szCs w:val="24"/>
          </w:rPr>
          <w:t xml:space="preserve">many </w:t>
        </w:r>
      </w:ins>
      <w:r>
        <w:rPr>
          <w:rFonts w:cs="Times New Roman"/>
          <w:szCs w:val="24"/>
        </w:rPr>
        <w:t xml:space="preserve">benchmarks for the biomechanics of able-bodied human locomotion </w:t>
      </w:r>
      <w:r w:rsidR="00973282">
        <w:rPr>
          <w:rFonts w:cs="Times New Roman"/>
          <w:szCs w:val="24"/>
        </w:rPr>
        <w:t xml:space="preserve">without an assistive </w:t>
      </w:r>
      <w:r w:rsidR="0092233A">
        <w:rPr>
          <w:rFonts w:cs="Times New Roman"/>
          <w:szCs w:val="24"/>
        </w:rPr>
        <w:t xml:space="preserve">device </w:t>
      </w:r>
      <w:r>
        <w:rPr>
          <w:rFonts w:cs="Times New Roman"/>
          <w:szCs w:val="24"/>
        </w:rPr>
        <w:t xml:space="preserve">have </w:t>
      </w:r>
      <w:r w:rsidR="00C9107C">
        <w:rPr>
          <w:rFonts w:cs="Times New Roman"/>
          <w:szCs w:val="24"/>
        </w:rPr>
        <w:t xml:space="preserve">already </w:t>
      </w:r>
      <w:r>
        <w:rPr>
          <w:rFonts w:cs="Times New Roman"/>
          <w:szCs w:val="24"/>
        </w:rPr>
        <w:t>been established</w:t>
      </w:r>
      <w:ins w:id="73" w:author="Blair Hu" w:date="2017-12-05T16:49:00Z">
        <w:r w:rsidR="00E0323A">
          <w:rPr>
            <w:rFonts w:cs="Times New Roman"/>
            <w:szCs w:val="24"/>
          </w:rPr>
          <w:t xml:space="preserve">, </w:t>
        </w:r>
      </w:ins>
      <w:ins w:id="74" w:author="Blair Hu" w:date="2017-12-06T10:16:00Z">
        <w:r w:rsidR="00E125D9">
          <w:rPr>
            <w:rFonts w:cs="Times New Roman"/>
            <w:szCs w:val="24"/>
          </w:rPr>
          <w:t>some</w:t>
        </w:r>
      </w:ins>
      <w:ins w:id="75" w:author="Blair Hu" w:date="2017-12-05T16:49:00Z">
        <w:r w:rsidR="00E0323A">
          <w:rPr>
            <w:rFonts w:cs="Times New Roman"/>
            <w:szCs w:val="24"/>
          </w:rPr>
          <w:t xml:space="preserve"> of which are </w:t>
        </w:r>
      </w:ins>
      <w:ins w:id="76" w:author="Blair Hu" w:date="2017-12-05T16:50:00Z">
        <w:r w:rsidR="00E0323A">
          <w:rPr>
            <w:rFonts w:cs="Times New Roman"/>
            <w:szCs w:val="24"/>
          </w:rPr>
          <w:t>publicly available</w:t>
        </w:r>
      </w:ins>
      <w:r>
        <w:rPr>
          <w:rFonts w:cs="Times New Roman"/>
          <w:szCs w:val="24"/>
        </w:rPr>
        <w:t xml:space="preserve">. </w:t>
      </w:r>
      <w:ins w:id="77" w:author="Blair Hu" w:date="2017-12-05T16:17:00Z">
        <w:r w:rsidR="003B6CCA">
          <w:rPr>
            <w:rFonts w:cs="Times New Roman"/>
            <w:szCs w:val="24"/>
          </w:rPr>
          <w:t xml:space="preserve">The gold standard for </w:t>
        </w:r>
      </w:ins>
      <w:ins w:id="78" w:author="Blair Hu" w:date="2017-12-08T16:44:00Z">
        <w:r w:rsidR="004E6B6C">
          <w:rPr>
            <w:rFonts w:cs="Times New Roman"/>
            <w:szCs w:val="24"/>
          </w:rPr>
          <w:t xml:space="preserve">high-resolution </w:t>
        </w:r>
      </w:ins>
      <w:ins w:id="79" w:author="Blair Hu" w:date="2017-12-05T16:22:00Z">
        <w:r w:rsidR="00386717">
          <w:rPr>
            <w:rFonts w:cs="Times New Roman"/>
            <w:szCs w:val="24"/>
          </w:rPr>
          <w:t>biomechanical</w:t>
        </w:r>
      </w:ins>
      <w:ins w:id="80" w:author="Blair Hu" w:date="2017-12-05T16:17:00Z">
        <w:r w:rsidR="003B6CCA">
          <w:rPr>
            <w:rFonts w:cs="Times New Roman"/>
            <w:szCs w:val="24"/>
          </w:rPr>
          <w:t xml:space="preserve"> gait analysis </w:t>
        </w:r>
        <w:r w:rsidR="003960B1">
          <w:rPr>
            <w:rFonts w:cs="Times New Roman"/>
            <w:szCs w:val="24"/>
          </w:rPr>
          <w:t>i</w:t>
        </w:r>
        <w:r w:rsidR="003B6CCA">
          <w:rPr>
            <w:rFonts w:cs="Times New Roman"/>
            <w:szCs w:val="24"/>
          </w:rPr>
          <w:t>s</w:t>
        </w:r>
        <w:r w:rsidR="003960B1">
          <w:rPr>
            <w:rFonts w:cs="Times New Roman"/>
            <w:szCs w:val="24"/>
          </w:rPr>
          <w:t xml:space="preserve"> </w:t>
        </w:r>
      </w:ins>
      <w:ins w:id="81" w:author="Blair Hu" w:date="2017-12-05T16:18:00Z">
        <w:r w:rsidR="003960B1">
          <w:rPr>
            <w:rFonts w:cs="Times New Roman"/>
            <w:szCs w:val="24"/>
          </w:rPr>
          <w:t xml:space="preserve">marker-based optical motion capture with ground reaction force measurement. </w:t>
        </w:r>
      </w:ins>
      <w:r w:rsidR="00A3305B">
        <w:rPr>
          <w:rFonts w:cs="Times New Roman"/>
          <w:szCs w:val="24"/>
        </w:rPr>
        <w:t>Decades ago, seminal work from Winter (1983)</w:t>
      </w:r>
      <w:r w:rsidR="0012165E">
        <w:rPr>
          <w:rFonts w:cs="Times New Roman"/>
          <w:szCs w:val="24"/>
        </w:rPr>
        <w:t xml:space="preserve"> </w:t>
      </w:r>
      <w:ins w:id="82" w:author="Blair Hu" w:date="2017-12-05T17:04:00Z">
        <w:r w:rsidR="001E69B9">
          <w:rPr>
            <w:rFonts w:cs="Times New Roman"/>
            <w:szCs w:val="24"/>
          </w:rPr>
          <w:t xml:space="preserve">used these techniques to </w:t>
        </w:r>
      </w:ins>
      <w:r w:rsidR="0012165E">
        <w:rPr>
          <w:rFonts w:cs="Times New Roman"/>
          <w:szCs w:val="24"/>
        </w:rPr>
        <w:t>introduce</w:t>
      </w:r>
      <w:del w:id="83" w:author="Blair Hu" w:date="2017-12-05T17:04:00Z">
        <w:r w:rsidR="0012165E" w:rsidDel="001E69B9">
          <w:rPr>
            <w:rFonts w:cs="Times New Roman"/>
            <w:szCs w:val="24"/>
          </w:rPr>
          <w:delText>d</w:delText>
        </w:r>
      </w:del>
      <w:r w:rsidR="0012165E">
        <w:rPr>
          <w:rFonts w:cs="Times New Roman"/>
          <w:szCs w:val="24"/>
        </w:rPr>
        <w:t xml:space="preserve"> an inter-subject </w:t>
      </w:r>
      <w:r w:rsidR="00A3305B">
        <w:rPr>
          <w:rFonts w:cs="Times New Roman"/>
          <w:szCs w:val="24"/>
        </w:rPr>
        <w:t>biomechanical analysis</w:t>
      </w:r>
      <w:r w:rsidR="008476B2">
        <w:rPr>
          <w:rFonts w:cs="Times New Roman"/>
          <w:szCs w:val="24"/>
        </w:rPr>
        <w:t xml:space="preserve"> of </w:t>
      </w:r>
      <w:r>
        <w:rPr>
          <w:rFonts w:cs="Times New Roman"/>
          <w:szCs w:val="24"/>
        </w:rPr>
        <w:t xml:space="preserve">level ground </w:t>
      </w:r>
      <w:r w:rsidR="008476B2">
        <w:rPr>
          <w:rFonts w:cs="Times New Roman"/>
          <w:szCs w:val="24"/>
        </w:rPr>
        <w:t>walking at different speeds</w:t>
      </w:r>
      <w:ins w:id="84" w:author="Blair Hu" w:date="2017-12-05T17:04:00Z">
        <w:r w:rsidR="001E69B9">
          <w:rPr>
            <w:rFonts w:cs="Times New Roman"/>
            <w:szCs w:val="24"/>
          </w:rPr>
          <w:t>. Their normative</w:t>
        </w:r>
      </w:ins>
      <w:ins w:id="85" w:author="Blair Hu" w:date="2017-12-05T17:27:00Z">
        <w:r w:rsidR="004405B4">
          <w:rPr>
            <w:rFonts w:cs="Times New Roman"/>
            <w:szCs w:val="24"/>
          </w:rPr>
          <w:t xml:space="preserve"> </w:t>
        </w:r>
      </w:ins>
      <w:ins w:id="86" w:author="Blair Hu" w:date="2017-12-06T10:20:00Z">
        <w:r w:rsidR="008E0A66">
          <w:rPr>
            <w:rFonts w:cs="Times New Roman"/>
            <w:szCs w:val="24"/>
          </w:rPr>
          <w:t xml:space="preserve">gait </w:t>
        </w:r>
      </w:ins>
      <w:ins w:id="87" w:author="Blair Hu" w:date="2017-12-05T17:27:00Z">
        <w:r w:rsidR="004405B4">
          <w:rPr>
            <w:rFonts w:cs="Times New Roman"/>
            <w:szCs w:val="24"/>
          </w:rPr>
          <w:t>dataset</w:t>
        </w:r>
      </w:ins>
      <w:ins w:id="88" w:author="Blair Hu" w:date="2017-12-05T17:04:00Z">
        <w:r w:rsidR="001E69B9">
          <w:rPr>
            <w:rFonts w:cs="Times New Roman"/>
            <w:szCs w:val="24"/>
          </w:rPr>
          <w:t xml:space="preserve"> </w:t>
        </w:r>
      </w:ins>
      <w:del w:id="89" w:author="Blair Hu" w:date="2017-12-05T17:27:00Z">
        <w:r w:rsidR="008476B2" w:rsidDel="004405B4">
          <w:rPr>
            <w:rFonts w:cs="Times New Roman"/>
            <w:szCs w:val="24"/>
          </w:rPr>
          <w:delText xml:space="preserve"> </w:delText>
        </w:r>
      </w:del>
      <w:del w:id="90" w:author="Blair Hu" w:date="2017-12-05T17:04:00Z">
        <w:r w:rsidR="00050BFA" w:rsidDel="001E69B9">
          <w:rPr>
            <w:rFonts w:cs="Times New Roman"/>
            <w:szCs w:val="24"/>
          </w:rPr>
          <w:delText xml:space="preserve">which </w:delText>
        </w:r>
      </w:del>
      <w:r w:rsidR="008476B2">
        <w:rPr>
          <w:rFonts w:cs="Times New Roman"/>
          <w:szCs w:val="24"/>
        </w:rPr>
        <w:t>include</w:t>
      </w:r>
      <w:ins w:id="91" w:author="Blair Hu" w:date="2017-12-05T17:04:00Z">
        <w:r w:rsidR="001E69B9">
          <w:rPr>
            <w:rFonts w:cs="Times New Roman"/>
            <w:szCs w:val="24"/>
          </w:rPr>
          <w:t>s</w:t>
        </w:r>
      </w:ins>
      <w:del w:id="92" w:author="Blair Hu" w:date="2017-12-05T17:04:00Z">
        <w:r w:rsidR="008476B2" w:rsidDel="001E69B9">
          <w:rPr>
            <w:rFonts w:cs="Times New Roman"/>
            <w:szCs w:val="24"/>
          </w:rPr>
          <w:delText>d</w:delText>
        </w:r>
      </w:del>
      <w:r w:rsidR="008476B2">
        <w:rPr>
          <w:rFonts w:cs="Times New Roman"/>
          <w:szCs w:val="24"/>
        </w:rPr>
        <w:t xml:space="preserve"> </w:t>
      </w:r>
      <w:r w:rsidR="00A3305B">
        <w:rPr>
          <w:rFonts w:cs="Times New Roman"/>
          <w:szCs w:val="24"/>
        </w:rPr>
        <w:t>electromyography (EMG) and joint kinematic and kinetic patterns</w:t>
      </w:r>
      <w:ins w:id="93" w:author="Blair Hu" w:date="2017-12-05T17:27:00Z">
        <w:r w:rsidR="008E0A66">
          <w:rPr>
            <w:rFonts w:cs="Times New Roman"/>
            <w:szCs w:val="24"/>
          </w:rPr>
          <w:t xml:space="preserve"> and </w:t>
        </w:r>
      </w:ins>
      <w:ins w:id="94" w:author="Blair Hu" w:date="2017-12-05T17:17:00Z">
        <w:r w:rsidR="00372153">
          <w:rPr>
            <w:rFonts w:cs="Times New Roman"/>
            <w:szCs w:val="24"/>
          </w:rPr>
          <w:t xml:space="preserve">has since been expanded by </w:t>
        </w:r>
      </w:ins>
      <w:ins w:id="95" w:author="Blair Hu" w:date="2017-12-05T17:19:00Z">
        <w:r w:rsidR="00372153">
          <w:rPr>
            <w:rFonts w:cs="Times New Roman"/>
            <w:szCs w:val="24"/>
          </w:rPr>
          <w:t>other rese</w:t>
        </w:r>
        <w:r w:rsidR="005B4AEC">
          <w:rPr>
            <w:rFonts w:cs="Times New Roman"/>
            <w:szCs w:val="24"/>
          </w:rPr>
          <w:t xml:space="preserve">archers to include more </w:t>
        </w:r>
      </w:ins>
      <w:ins w:id="96" w:author="Blair Hu" w:date="2017-12-11T15:42:00Z">
        <w:r w:rsidR="00F447F2">
          <w:rPr>
            <w:rFonts w:cs="Times New Roman"/>
            <w:szCs w:val="24"/>
          </w:rPr>
          <w:t>subjects</w:t>
        </w:r>
      </w:ins>
      <w:ins w:id="97" w:author="Blair Hu" w:date="2017-12-05T17:22:00Z">
        <w:r w:rsidR="00372153">
          <w:rPr>
            <w:rFonts w:cs="Times New Roman"/>
            <w:szCs w:val="24"/>
          </w:rPr>
          <w:t xml:space="preserve"> and strides </w:t>
        </w:r>
      </w:ins>
      <w:ins w:id="98" w:author="Blair Hu" w:date="2017-12-06T10:30:00Z">
        <w:r w:rsidR="00830644">
          <w:rPr>
            <w:rFonts w:cs="Times New Roman"/>
            <w:szCs w:val="24"/>
          </w:rPr>
          <w:fldChar w:fldCharType="begin" w:fldLock="1"/>
        </w:r>
      </w:ins>
      <w:r w:rsidR="00CA190D">
        <w:rPr>
          <w:rFonts w:cs="Times New Roman"/>
          <w:szCs w:val="24"/>
        </w:rPr>
        <w:instrText>ADDIN CSL_CITATION { "citationItems" : [ { "id" : "ITEM-1", "itemData" : { "URL" : "http://www.clinicalgaitanalysis.com/data/", "author" : [ { "dropping-particle" : "", "family" : "Kirtley", "given" : "C.", "non-dropping-particle" : "", "parse-names" : false, "suffix" : "" } ], "id" : "ITEM-1", "issued" : { "date-parts" : [ [ "2014" ] ] }, "title" : "CGA normative gait database.", "type" : "webpage" }, "uris" : [ "http://www.mendeley.com/documents/?uuid=eb89b80f-b54d-4b34-a2a8-7fea06096d0d" ] }, { "id" : "ITEM-2", "itemData" : { "DOI" : "10.1002/jor.1100080310", "ISSN" : "0736-0266", "PMID" : "2324857", "abstract" : "A simple external marker system and algorithms for computing lower extremity joint angle motion during level walking were developed and implemented on a computer-aided video motion analysis system (VICON). The concept of embedded axes and Euler rotation angles was used to define the three-dimensional joint angle motion based on a set of body surface markers. Gait analysis was performed on 40 normal young adults three times on three different test days at least 1 week apart using the marker system. Angular motion of the hip, knee, and ankle joints and of the pelvis were obtained throughout a gait cycle utilizing the three-dimensional trajectories of markers. The effect of uncertainties in defining the embedded axis on joint angles was demonstrated using sensitivity analysis. The errors in the estimation of joint angle motion were quantified with respect to the degree of error in the construction of embedded axes. The limitations of the model and the marker system in evaluating pathologic gait are discussed. The relatively small number of body surface markers used in the system render it easy to implement for use in routine clinical gait evaluations. Additionally, data presented in this paper should be a useful reference for describing and comparing pathologic gait patterns.", "author" : [ { "dropping-particle" : "", "family" : "Kadaba", "given" : "M. P.", "non-dropping-particle" : "", "parse-names" : false, "suffix" : "" }, { "dropping-particle" : "", "family" : "Ramakrishnan", "given" : "H. K.", "non-dropping-particle" : "", "parse-names" : false, "suffix" : "" }, { "dropping-particle" : "", "family" : "Wootten", "given" : "M. E.", "non-dropping-particle" : "", "parse-names" : false, "suffix" : "" } ], "container-title" : "Journal of Orthopaedic Research", "id" : "ITEM-2", "issue" : "3", "issued" : { "date-parts" : [ [ "1990", "5" ] ] }, "page" : "383-392", "title" : "Measurement of lower extremity kinematics during level walking", "type" : "article-journal", "volume" : "8" }, "uris" : [ "http://www.mendeley.com/documents/?uuid=4088cccc-4191-3794-b51c-dd92a1272f36" ] } ], "mendeley" : { "formattedCitation" : "(Kadaba, Ramakrishnan, &amp; Wootten, 1990; Kirtley, 2014)", "manualFormatting" : "(e.g. Kadaba, Ramakrishnan, &amp; Wootten, 1990; Kirtley, 2014)", "plainTextFormattedCitation" : "(Kadaba, Ramakrishnan, &amp; Wootten, 1990; Kirtley, 2014)", "previouslyFormattedCitation" : "(Kadaba, Ramakrishnan, &amp; Wootten, 1990; Kirtley, 2014)" }, "properties" : {  }, "schema" : "https://github.com/citation-style-language/schema/raw/master/csl-citation.json" }</w:instrText>
      </w:r>
      <w:r w:rsidR="00830644">
        <w:rPr>
          <w:rFonts w:cs="Times New Roman"/>
          <w:szCs w:val="24"/>
        </w:rPr>
        <w:fldChar w:fldCharType="separate"/>
      </w:r>
      <w:r w:rsidR="00830644" w:rsidRPr="00830644">
        <w:rPr>
          <w:rFonts w:cs="Times New Roman"/>
          <w:noProof/>
          <w:szCs w:val="24"/>
        </w:rPr>
        <w:t>(</w:t>
      </w:r>
      <w:ins w:id="99" w:author="Blair Hu" w:date="2017-12-06T10:31:00Z">
        <w:r w:rsidR="00830644" w:rsidRPr="00830644">
          <w:rPr>
            <w:rFonts w:cs="Times New Roman"/>
            <w:i/>
            <w:noProof/>
            <w:szCs w:val="24"/>
            <w:rPrChange w:id="100" w:author="Blair Hu" w:date="2017-12-06T10:31:00Z">
              <w:rPr>
                <w:rFonts w:cs="Times New Roman"/>
                <w:noProof/>
                <w:szCs w:val="24"/>
              </w:rPr>
            </w:rPrChange>
          </w:rPr>
          <w:t>e.g.</w:t>
        </w:r>
        <w:r w:rsidR="00830644">
          <w:rPr>
            <w:rFonts w:cs="Times New Roman"/>
            <w:noProof/>
            <w:szCs w:val="24"/>
          </w:rPr>
          <w:t xml:space="preserve"> </w:t>
        </w:r>
      </w:ins>
      <w:r w:rsidR="00830644" w:rsidRPr="00830644">
        <w:rPr>
          <w:rFonts w:cs="Times New Roman"/>
          <w:noProof/>
          <w:szCs w:val="24"/>
        </w:rPr>
        <w:t>Kadaba, Ramakrishnan, &amp; Wootten, 1990; Kirtley, 2014)</w:t>
      </w:r>
      <w:ins w:id="101" w:author="Blair Hu" w:date="2017-12-06T10:30:00Z">
        <w:r w:rsidR="00830644">
          <w:rPr>
            <w:rFonts w:cs="Times New Roman"/>
            <w:szCs w:val="24"/>
          </w:rPr>
          <w:fldChar w:fldCharType="end"/>
        </w:r>
      </w:ins>
      <w:ins w:id="102" w:author="Blair Hu" w:date="2017-12-06T10:21:00Z">
        <w:r w:rsidR="002D4AEB">
          <w:rPr>
            <w:rFonts w:cs="Times New Roman"/>
            <w:szCs w:val="24"/>
          </w:rPr>
          <w:t xml:space="preserve">. </w:t>
        </w:r>
      </w:ins>
      <w:del w:id="103" w:author="Blair Hu" w:date="2017-12-05T17:17:00Z">
        <w:r w:rsidR="00A3305B" w:rsidDel="00372153">
          <w:rPr>
            <w:rFonts w:cs="Times New Roman"/>
            <w:szCs w:val="24"/>
          </w:rPr>
          <w:delText xml:space="preserve">. </w:delText>
        </w:r>
      </w:del>
      <w:r w:rsidR="00A3305B">
        <w:rPr>
          <w:rFonts w:cs="Times New Roman"/>
          <w:szCs w:val="24"/>
        </w:rPr>
        <w:t xml:space="preserve">The </w:t>
      </w:r>
      <w:ins w:id="104" w:author="Blair Hu" w:date="2017-12-05T17:32:00Z">
        <w:r w:rsidR="00877AD6">
          <w:rPr>
            <w:rFonts w:cs="Times New Roman"/>
            <w:szCs w:val="24"/>
          </w:rPr>
          <w:t xml:space="preserve">steady-state </w:t>
        </w:r>
      </w:ins>
      <w:r w:rsidR="00A3305B">
        <w:rPr>
          <w:rFonts w:cs="Times New Roman"/>
          <w:szCs w:val="24"/>
        </w:rPr>
        <w:t>biomecha</w:t>
      </w:r>
      <w:r w:rsidR="003A2667">
        <w:rPr>
          <w:rFonts w:cs="Times New Roman"/>
          <w:szCs w:val="24"/>
        </w:rPr>
        <w:t xml:space="preserve">nics of </w:t>
      </w:r>
      <w:ins w:id="105" w:author="Blair Hu" w:date="2017-12-05T17:25:00Z">
        <w:r w:rsidR="006347B1">
          <w:rPr>
            <w:rFonts w:cs="Times New Roman"/>
            <w:szCs w:val="24"/>
          </w:rPr>
          <w:t>other common loc</w:t>
        </w:r>
      </w:ins>
      <w:ins w:id="106" w:author="Blair Hu" w:date="2017-12-05T17:27:00Z">
        <w:r w:rsidR="008A7F6D">
          <w:rPr>
            <w:rFonts w:cs="Times New Roman"/>
            <w:szCs w:val="24"/>
          </w:rPr>
          <w:t>o</w:t>
        </w:r>
      </w:ins>
      <w:ins w:id="107" w:author="Blair Hu" w:date="2017-12-05T17:25:00Z">
        <w:r w:rsidR="006347B1">
          <w:rPr>
            <w:rFonts w:cs="Times New Roman"/>
            <w:szCs w:val="24"/>
          </w:rPr>
          <w:t xml:space="preserve">motor activities such as </w:t>
        </w:r>
      </w:ins>
      <w:r w:rsidR="003A2667">
        <w:rPr>
          <w:rFonts w:cs="Times New Roman"/>
          <w:szCs w:val="24"/>
        </w:rPr>
        <w:t>ascending and descending stairs and sloped surfaces</w:t>
      </w:r>
      <w:ins w:id="108" w:author="Blair Hu" w:date="2017-12-05T17:36:00Z">
        <w:r w:rsidR="00DA19AA">
          <w:rPr>
            <w:rFonts w:cs="Times New Roman"/>
            <w:szCs w:val="24"/>
          </w:rPr>
          <w:t xml:space="preserve"> of different geometries</w:t>
        </w:r>
      </w:ins>
      <w:r w:rsidR="00A3305B">
        <w:rPr>
          <w:rFonts w:cs="Times New Roman"/>
          <w:szCs w:val="24"/>
        </w:rPr>
        <w:t xml:space="preserve"> </w:t>
      </w:r>
      <w:r w:rsidR="003A2667">
        <w:rPr>
          <w:rFonts w:cs="Times New Roman"/>
          <w:szCs w:val="24"/>
        </w:rPr>
        <w:t xml:space="preserve">have </w:t>
      </w:r>
      <w:del w:id="109" w:author="Blair Hu" w:date="2017-12-05T17:26:00Z">
        <w:r w:rsidR="003A2667" w:rsidDel="00586799">
          <w:rPr>
            <w:rFonts w:cs="Times New Roman"/>
            <w:szCs w:val="24"/>
          </w:rPr>
          <w:delText xml:space="preserve">since </w:delText>
        </w:r>
      </w:del>
      <w:ins w:id="110" w:author="Blair Hu" w:date="2017-12-05T17:26:00Z">
        <w:r w:rsidR="00586799">
          <w:rPr>
            <w:rFonts w:cs="Times New Roman"/>
            <w:szCs w:val="24"/>
          </w:rPr>
          <w:t xml:space="preserve">also </w:t>
        </w:r>
      </w:ins>
      <w:r w:rsidR="003A2667">
        <w:rPr>
          <w:rFonts w:cs="Times New Roman"/>
          <w:szCs w:val="24"/>
        </w:rPr>
        <w:t>been</w:t>
      </w:r>
      <w:r w:rsidR="00A3305B">
        <w:rPr>
          <w:rFonts w:cs="Times New Roman"/>
          <w:szCs w:val="24"/>
        </w:rPr>
        <w:t xml:space="preserve"> </w:t>
      </w:r>
      <w:r w:rsidR="00893058">
        <w:rPr>
          <w:rFonts w:cs="Times New Roman"/>
          <w:szCs w:val="24"/>
        </w:rPr>
        <w:t xml:space="preserve">reported in </w:t>
      </w:r>
      <w:r w:rsidR="003A2667">
        <w:rPr>
          <w:rFonts w:cs="Times New Roman"/>
          <w:szCs w:val="24"/>
        </w:rPr>
        <w:t>separate</w:t>
      </w:r>
      <w:r w:rsidR="00893058">
        <w:rPr>
          <w:rFonts w:cs="Times New Roman"/>
          <w:szCs w:val="24"/>
        </w:rPr>
        <w:t xml:space="preserve"> stud</w:t>
      </w:r>
      <w:r w:rsidR="003A2667">
        <w:rPr>
          <w:rFonts w:cs="Times New Roman"/>
          <w:szCs w:val="24"/>
        </w:rPr>
        <w:t>ies</w:t>
      </w:r>
      <w:r w:rsidR="00A3305B">
        <w:rPr>
          <w:rFonts w:cs="Times New Roman"/>
          <w:szCs w:val="24"/>
        </w:rPr>
        <w:t xml:space="preserve"> </w:t>
      </w:r>
      <w:ins w:id="111" w:author="Blair Hu" w:date="2017-12-05T17:32:00Z">
        <w:r w:rsidR="00877AD6">
          <w:rPr>
            <w:rFonts w:cs="Times New Roman"/>
            <w:szCs w:val="24"/>
          </w:rPr>
          <w:t xml:space="preserve">using similar techniques </w:t>
        </w:r>
      </w:ins>
      <w:ins w:id="112" w:author="Blair Hu" w:date="2017-12-06T09:12:00Z">
        <w:r w:rsidR="00944E01">
          <w:rPr>
            <w:rFonts w:cs="Times New Roman"/>
            <w:szCs w:val="24"/>
          </w:rPr>
          <w:t xml:space="preserve">but </w:t>
        </w:r>
      </w:ins>
      <w:ins w:id="113" w:author="Blair Hu" w:date="2017-12-06T09:13:00Z">
        <w:r w:rsidR="00830644">
          <w:rPr>
            <w:rFonts w:cs="Times New Roman"/>
            <w:szCs w:val="24"/>
          </w:rPr>
          <w:t>those</w:t>
        </w:r>
        <w:r w:rsidR="00944E01">
          <w:rPr>
            <w:rFonts w:cs="Times New Roman"/>
            <w:szCs w:val="24"/>
          </w:rPr>
          <w:t xml:space="preserve"> data </w:t>
        </w:r>
      </w:ins>
      <w:ins w:id="114" w:author="Blair Hu" w:date="2017-12-06T09:12:00Z">
        <w:r w:rsidR="00944E01">
          <w:rPr>
            <w:rFonts w:cs="Times New Roman"/>
            <w:szCs w:val="24"/>
          </w:rPr>
          <w:t xml:space="preserve">are not </w:t>
        </w:r>
        <w:r w:rsidR="00944E01">
          <w:rPr>
            <w:rFonts w:cs="Times New Roman"/>
            <w:szCs w:val="24"/>
          </w:rPr>
          <w:lastRenderedPageBreak/>
          <w:t xml:space="preserve">as accessible to researchers </w:t>
        </w:r>
      </w:ins>
      <w:r w:rsidR="00A3305B">
        <w:rPr>
          <w:rFonts w:cs="Times New Roman"/>
          <w:szCs w:val="24"/>
        </w:rPr>
        <w:fldChar w:fldCharType="begin" w:fldLock="1"/>
      </w:r>
      <w:r w:rsidR="00C660B1">
        <w:rPr>
          <w:rFonts w:cs="Times New Roman"/>
          <w:szCs w:val="24"/>
        </w:rPr>
        <w:instrText>ADDIN CSL_CITATION { "citationItems" : [ { "id" : "ITEM-1", "itemData" : { "DOI" : "10.1016/0021-9290(88)90282-5", "ISBN" : "0021-9290 (Print) 0021-9290 (Linking)", "ISSN" : "0021-9290", "PMID" : "3182877", "abstract" : "Three normal males of similar height and weight ascended and descended a five step staircase with a riser height of 22 cm and a tread of 28 cm. EMG, force plate and cine data were collected for the stride over the second to fourth step during each mode. Kinematic and kinetic analyses were integrated with EMG to yield an interpretation of the mechanics of normal stair walking. Movement from one step to the next involved simultaneous lifting and horizontal translation of the body, and each stride showed specific phases for progression. The extensor muscles about the knee played a dominant role in progression from one step to the next in both modes coupled with the ankle plantar flexors. The total lower limb extensor pattern, called the support moment, was highly correlated between subjects and to level walking. Intra- and inter-subject variability of the motor patterns were also determined. The greatest variability was seen at the hip, while stereotypic kinetic patterns emerged at the ankle and knee for all subjects across the 24 trials of each mode.", "author" : [ { "dropping-particle" : "", "family" : "McFadyen", "given" : "Bj", "non-dropping-particle" : "", "parse-names" : false, "suffix" : "" }, { "dropping-particle" : "", "family" : "Winter", "given" : "Da", "non-dropping-particle" : "", "parse-names" : false, "suffix" : "" } ], "container-title" : "Journal of Biomechanics", "id" : "ITEM-1", "issue" : "9", "issued" : { "date-parts" : [ [ "1988" ] ] }, "page" : "733-744", "title" : "An Integrated Biomechanical Analysis of Normal Stair Asecent and Descent", "type" : "article-journal", "volume" : "21" }, "uris" : [ "http://www.mendeley.com/documents/?uuid=7e567caf-5fe4-4b49-985f-f7247dbe8587" ] }, { "id" : "ITEM-2", "itemData" : { "DOI" : "10.1016/S0966-6362(01)00162-X", "ISBN" : "4989289234", "ISSN" : "09666362", "PMID" : "11809579", "abstract" : "The aim of this study was to investigate the biomechanics and motor co-ordination in humans during stair climbing at different inclinations. Ten normal subjects ascended and descended a five-step staircase at three different inclinations (24??, 30??, 42??). Three steps were instrumented with force sensors and provided 6 dof ground reactions. Kinematics was analysed by a camera-based optoelectronic system. An inverse dynamics approach was applied to compute joint moments and powers. The different kinematic and kinetic patterns of stair ascent and descent were analysed and compared to level walking patterns. Temporal gait cycle parameters and ground reactions were not significantly affected by staircase inclination. Joint angles and moments showed a relatively low but significant dependency on the inclination. A large influence was observed in joint powers. This can be related to the varying amount of potential energy that has to be produced (during ascent) or absorbed (during descent) by the muscles. The kinematics and kinetics of staircase walking differ considerably from level walking. Interestingly, no definite signs could be found indicating that there is an adaptation or shift in the motor patterns when moving from level to stair walking. This can be clearly seen in the foot placement: compared to level walking, the forefoot strikes the ground first-independent from climbing direction and inclination. This and further findings suggest that there is a certain inclination angle or angular range where subjects do switch between a level walking and a stair walking gait pattern. Copyright ?? 2002 Elsevier Science B.V.", "author" : [ { "dropping-particle" : "", "family" : "Riener", "given" : "Robert", "non-dropping-particle" : "", "parse-names" : false, "suffix" : "" }, { "dropping-particle" : "", "family" : "Rabuffetti", "given" : "Marco", "non-dropping-particle" : "", "parse-names" : false, "suffix" : "" }, { "dropping-particle" : "", "family" : "Frigo", "given" : "Carlo", "non-dropping-particle" : "", "parse-names" : false, "suffix" : "" } ], "container-title" : "Gait and Posture", "id" : "ITEM-2", "issue" : "1", "issued" : { "date-parts" : [ [ "2002" ] ] }, "page" : "32-44", "title" : "Stair ascent and descent at different inclinations", "type" : "article-journal", "volume" : "15" }, "uris" : [ "http://www.mendeley.com/documents/?uuid=289e0f99-032e-4d7c-98ae-02dd7d9f7f8f" ] }, { "id" : "ITEM-3", "itemData" : { "DOI" : "10.1016/j.jbiomech.2011.10.034", "abstract" : "a b s t r a c t Previous studies of the mechanical work performed during uphill and downhill walking have neglected the simultaneous negative and positive work performed by the leading and trailing legs during double support. Our goal was to quantify the mechanical work performed by the individual legs across a range of uphill and downhill grades. We hypothesized that during double support, (1) with steeper uphill grade, the negative work performed by the leading leg would become negligible and the trailing leg would perform progressively greater positive work to raise the center of mass (CoM), and (2) with steeper downhill grade, the leading leg would perform progressively greater negative work to lower the CoM and the positive work performed by the trailing leg would become negligible. 11 healthy young adults (6 M/5 F, 71.0 7 12.3 kg) walked at 1.25 m/s on a dual-belt force-measuring treadmill at seven grades (0, 73, 76, 791). We collected three-dimensional ground reaction forces (GRFs) and used the individual limbs method to calculate the mechanical work performed by each leg. As hypothesized, the trailing leg performed progressively greater positive work with steeper uphill grade, and the leading leg performed progressively greater negative work with steeper downhill grade (po 0.005). To our surprise, unlike level-ground walking, during double support the leading leg performed considerable positive work when walking uphill and the trailing leg performed considerable negative work when walking downhill (po 0.005). To understand how humans walk uphill and downhill, it is important to consider these revealing biomechanical aspects of individual leg function and interaction during double support.", "author" : [ { "dropping-particle" : "", "family" : "Franz", "given" : "Jason R", "non-dropping-particle" : "", "parse-names" : false, "suffix" : "" }, { "dropping-particle" : "", "family" : "Lyddon", "given" : "Nicholas E", "non-dropping-particle" : "", "parse-names" : false, "suffix" : "" }, { "dropping-particle" : "", "family" : "Kram", "given" : "Rodger", "non-dropping-particle" : "", "parse-names" : false, "suffix" : "" } ], "id" : "ITEM-3", "issued" : { "date-parts" : [ [ "2011" ] ] }, "title" : "Mechanical work performed by the individual legs during uphill and downhill walking", "type" : "article-journal" }, "uris" : [ "http://www.mendeley.com/documents/?uuid=28c64003-178c-38ca-86ed-a7ab5fc3e650" ] }, { "id" : "ITEM-4", "itemData" : { "DOI" : "10.1016/j.jbiomech.2006.05.023", "ISSN" : "0021-9290", "PMID" : "16872616", "abstract" : "Investigations using quadrupeds have suggested that the motor programs used for slope walking differ from that used for level walking. This idea has not yet been explored in humans. The aim of this study was to use electromyographic (EMG) signals obtained during level and slope walking to complement previously published joint angle and joint moment data in elucidating such control strategies. Nine healthy volunteers walked on an instrumented ramp at each of five grades (-39%, -15%, 0%, +15%, +39%). EMG activity was recorded unilaterally from eight lower limb muscles (gluteus maximus (GM), rectus femoris (RF), vastus medialis (VM), biceps femoris (BF), semimembranosus (SM), soleus (Sol), medial gastrocnemius (MG), and tibialis anterior (TA)). The burst onset, duration, and mean activity were calculated for each burst in every trial. The burst characteristics were then averaged within each grade and subject and submitted to repeated measures ANOVAs to assess the effect of grade (alpha=0.05, a priori). Power production increased during upslope walking, as did the mean activity and burst durations of most muscles. In this case, the changes in muscle activity patterns were not predictable based on the changes in joint moments because of the activation of biarticular muscles as antagonists. During downslope walking power absorption increased, as did knee extensor activity (mean and duration) and the duration of the ankle plantarflexor activity. The changes in muscle activity during this task were directly related to the changes in joint moments. Collectively these data suggest that the nervous system uses different control strategies to successfully locomote on slopes, and that joint power requirements are an important factor in determining these control strategies.", "author" : [ { "dropping-particle" : "", "family" : "Lay", "given" : "A. N.", "non-dropping-particle" : "", "parse-names" : false, "suffix" : "" }, { "dropping-particle" : "", "family" : "Hass", "given" : "C. J.", "non-dropping-particle" : "", "parse-names" : false, "suffix" : "" }, { "dropping-particle" : "", "family" : "Richard Nichols", "given" : "T.", "non-dropping-particle" : "", "parse-names" : false, "suffix" : "" }, { "dropping-particle" : "", "family" : "Gregor", "given" : "R. J.", "non-dropping-particle" : "", "parse-names" : false, "suffix" : "" } ], "container-title" : "Journal of biomechanics", "id" : "ITEM-4", "issue" : "6", "issued" : { "date-parts" : [ [ "2007" ] ] }, "page" : "1276-85", "title" : "The effects of sloped surfaces on locomotion: an electromyographic analysis.", "type" : "article-journal", "volume" : "40" }, "uris" : [ "http://www.mendeley.com/documents/?uuid=6f8e090f-5d2c-3bcc-82f4-448320ca6b95" ] }, { "id" : "ITEM-5", "itemData" : { "DOI" : "10.1016/j.jbiomech.2005.05.005", "ISSN" : "0021-9290", "PMID" : "15990102", "abstract" : "Previous findings from studies of demanding tasks in humans and slope walking in quadrupeds suggest that human slope walking may require specialized neural control strategies. The goal of this investigation was to gain insight into these strategies by quantifying lower limb kinematics and kinetics during up- and downslope walking. Nine healthy volunteers walked at a self-selected speed on an instrumented ramp at each of five grades (-39%, -15%, 0%, +15%, +39%; or -21 degrees, -8.5 degrees, 0 degrees, +8.5 degrees, +21 degrees, respectively). For each subject, the selected speed was maintained at all grades to minimize the effect of speed on gait dynamics. Points of interest were identified in the kinematic and kinetic outcome measures and compared across grades; a significant grade effect was found for all points except the magnitude of the peak hip extensor moment during late stance. Kinematic postural changes were consistent with the need to raise the limb for toe clearance and heel strike and to lift the body during upslope walking, and to control the descent of the body during downslope walking. The support moment increased significantly during both upslope and downslope walking compared to level: the increases were predominantly due to the increasing hip extensor moment during upslope walking, and to the increasing knee extensor moment during downslope walking. In addition, the hip and knee joint moment patterns showed significant differences from the patterns observed during level walking. This non-uniform distribution of joint moment increases during up- and downslope walking compared to level walking suggests that these three tasks are not governed by the same control strategy.", "author" : [ { "dropping-particle" : "", "family" : "Lay", "given" : "A. N.", "non-dropping-particle" : "", "parse-names" : false, "suffix" : "" }, { "dropping-particle" : "", "family" : "Hass", "given" : "C. J.", "non-dropping-particle" : "", "parse-names" : false, "suffix" : "" }, { "dropping-particle" : "", "family" : "Gregor", "given" : "R. J.", "non-dropping-particle" : "", "parse-names" : false, "suffix" : "" } ], "container-title" : "Journal of biomechanics", "id" : "ITEM-5", "issue" : "9", "issued" : { "date-parts" : [ [ "2006" ] ] }, "page" : "1621-8", "title" : "The effects of sloped surfaces on locomotion: a kinematic and kinetic analysis.", "type" : "article-journal", "volume" : "39" }, "uris" : [ "http://www.mendeley.com/documents/?uuid=624e89e2-b7dd-3f92-977f-6b95de3fcd62" ] } ], "mendeley" : { "formattedCitation" : "(Franz, Lyddon, &amp; Kram, 2011; Lay, Hass, &amp; Gregor, 2006; Lay, Hass, Richard Nichols, &amp; Gregor, 2007; McFadyen &amp; Winter, 1988; Riener, Rabuffetti, &amp; Frigo, 2002)", "manualFormatting" : "(e.g. Franz, Lyddon, &amp; Kram, 2011; Lay, Hass, &amp; Gregor, 2006; Lay, Hass, Richard Nichols, &amp; Gregor, 2007; McFadyen &amp; Winter, 1988; Riener, Rabuffetti, &amp; Frigo, 2002", "plainTextFormattedCitation" : "(Franz, Lyddon, &amp; Kram, 2011; Lay, Hass, &amp; Gregor, 2006; Lay, Hass, Richard Nichols, &amp; Gregor, 2007; McFadyen &amp; Winter, 1988; Riener, Rabuffetti, &amp; Frigo, 2002)", "previouslyFormattedCitation" : "(Franz, Lyddon, &amp; Kram, 2011; Lay, Hass, &amp; Gregor, 2006; Lay, Hass, Richard Nichols, &amp; Gregor, 2007; McFadyen &amp; Winter, 1988; Riener, Rabuffetti, &amp; Frigo, 2002)" }, "properties" : {  }, "schema" : "https://github.com/citation-style-language/schema/raw/master/csl-citation.json" }</w:instrText>
      </w:r>
      <w:r w:rsidR="00A3305B">
        <w:rPr>
          <w:rFonts w:cs="Times New Roman"/>
          <w:szCs w:val="24"/>
        </w:rPr>
        <w:fldChar w:fldCharType="separate"/>
      </w:r>
      <w:r w:rsidR="003A2667" w:rsidRPr="003A2667">
        <w:rPr>
          <w:rFonts w:cs="Times New Roman"/>
          <w:noProof/>
          <w:szCs w:val="24"/>
        </w:rPr>
        <w:t>(</w:t>
      </w:r>
      <w:ins w:id="115" w:author="Blair Hu" w:date="2017-12-06T10:32:00Z">
        <w:r w:rsidR="00830644">
          <w:rPr>
            <w:rFonts w:cs="Times New Roman"/>
            <w:i/>
            <w:noProof/>
            <w:szCs w:val="24"/>
          </w:rPr>
          <w:t xml:space="preserve">e.g. </w:t>
        </w:r>
      </w:ins>
      <w:r w:rsidR="003A2667" w:rsidRPr="003A2667">
        <w:rPr>
          <w:rFonts w:cs="Times New Roman"/>
          <w:noProof/>
          <w:szCs w:val="24"/>
        </w:rPr>
        <w:t>Franz, Lyddon, &amp; Kram, 2011; Lay, Hass, &amp; Gregor, 2006; Lay, Hass, Richard Nichols, &amp; Gregor, 2007; McFadyen &amp; Winter, 1988; Riener, Rabuffetti, &amp; Frigo, 2002</w:t>
      </w:r>
      <w:del w:id="116" w:author="Blair Hu" w:date="2017-12-06T14:40:00Z">
        <w:r w:rsidR="003A2667" w:rsidRPr="003A2667" w:rsidDel="00CA190D">
          <w:rPr>
            <w:rFonts w:cs="Times New Roman"/>
            <w:noProof/>
            <w:szCs w:val="24"/>
          </w:rPr>
          <w:delText>)</w:delText>
        </w:r>
      </w:del>
      <w:r w:rsidR="00A3305B">
        <w:rPr>
          <w:rFonts w:cs="Times New Roman"/>
          <w:szCs w:val="24"/>
        </w:rPr>
        <w:fldChar w:fldCharType="end"/>
      </w:r>
      <w:del w:id="117" w:author="Blair Hu" w:date="2017-12-06T14:40:00Z">
        <w:r w:rsidR="00A3305B" w:rsidDel="00CA190D">
          <w:rPr>
            <w:rFonts w:cs="Times New Roman"/>
            <w:szCs w:val="24"/>
          </w:rPr>
          <w:delText>.</w:delText>
        </w:r>
      </w:del>
      <w:ins w:id="118" w:author="Blair Hu" w:date="2017-12-06T14:41:00Z">
        <w:r w:rsidR="00CA190D">
          <w:rPr>
            <w:rFonts w:cs="Times New Roman"/>
            <w:szCs w:val="24"/>
          </w:rPr>
          <w:t xml:space="preserve">; </w:t>
        </w:r>
      </w:ins>
      <w:del w:id="119" w:author="Blair Hu" w:date="2017-12-06T14:41:00Z">
        <w:r w:rsidR="00A3305B" w:rsidDel="00CA190D">
          <w:rPr>
            <w:rFonts w:cs="Times New Roman"/>
            <w:szCs w:val="24"/>
          </w:rPr>
          <w:delText xml:space="preserve"> </w:delText>
        </w:r>
      </w:del>
      <w:ins w:id="120" w:author="Blair Hu" w:date="2017-12-06T14:40:00Z">
        <w:r w:rsidR="00CA190D">
          <w:rPr>
            <w:rFonts w:cs="Times New Roman"/>
            <w:szCs w:val="24"/>
          </w:rPr>
          <w:fldChar w:fldCharType="begin" w:fldLock="1"/>
        </w:r>
      </w:ins>
      <w:r w:rsidR="00C660B1">
        <w:rPr>
          <w:rFonts w:cs="Times New Roman"/>
          <w:szCs w:val="24"/>
        </w:rPr>
        <w:instrText>ADDIN CSL_CITATION { "citationItems" : [ { "id" : "ITEM-1", "itemData" : { "DOI" : "10.1016/j.clinbiomech.2006.09.010", "ISSN" : "02680033", "PMID" : "17126461", "abstract" : "BACKGROUND Few studies have reported the biomechanical aspects of stair climbing for this ergonomically demanding task. The purpose of this ethically approved study was to identify normal functional parameters of the lower limb during stair climbing and to compare the actions of stair ascent and descent in young healthy individuals. METHODS Thirty-three young healthy subjects, (16 M, 17 F, range 18-39 years) participated in the study. The laboratory staircase consisted of four steps (rise height 18 cm, tread length 28.5 cm). Kinematic data were recorded using 3D motion analysis system. Temporal gait cycle data and ground reaction forces were recorded using a force platform. Kinetic data were standardized to body mass and height. FINDINGS Paired-samples t tests showed significantly greater hip and knee angles (mean difference standard deviation (SD): hip 28.10 degrees (SD 4.08), knee 3.39 degrees (SD 7.20)) and hip and knee moments (hip 0.25 Nm/kg (SD 0.18), knee 0.17 Nm/kg (SD 0.15)) during stair ascent compared to descent. Significantly greater ankle dorsiflexion angles (9.90 degrees (SD 3.80)) and plantarflexion angles (8.78 degrees (SD 4.80)) were found during stair descent compared to ascent. Coefficient of variation (mean (SD)) in percentage between repeated tests varied for joint angles and moments, respectively (2.35% (SD 1.83)-17.53% (SD 13.62)) and (4.65% (SD 2.99)-40.73% (SD 24.77)). INTERPRETATION Stair ascent was shown to be the more demanding biomechanical task when compared to stair descent for healthy young subjects. The findings from the current study provide baseline measures for pathological studies, theoretical joint modelling, and for mechanical joint simulators.", "author" : [ { "dropping-particle" : "", "family" : "Protopapadaki", "given" : "Anastasia", "non-dropping-particle" : "", "parse-names" : false, "suffix" : "" }, { "dropping-particle" : "", "family" : "Drechsler", "given" : "Wendy I.", "non-dropping-particle" : "", "parse-names" : false, "suffix" : "" }, { "dropping-particle" : "", "family" : "Cramp", "given" : "Mary C.", "non-dropping-particle" : "", "parse-names" : false, "suffix" : "" }, { "dropping-particle" : "", "family" : "Coutts", "given" : "Fiona J.", "non-dropping-particle" : "", "parse-names" : false, "suffix" : "" }, { "dropping-particle" : "", "family" : "Scott", "given" : "Oona M.", "non-dropping-particle" : "", "parse-names" : false, "suffix" : "" } ], "container-title" : "Clinical Biomechanics", "id" : "ITEM-1", "issue" : "2", "issued" : { "date-parts" : [ [ "2007", "2" ] ] }, "page" : "203-210", "title" : "Hip, knee, ankle kinematics and kinetics during stair ascent and descent in healthy young individuals", "type" : "article-journal", "volume" : "22" }, "uris" : [ "http://www.mendeley.com/documents/?uuid=36666546-5422-37b0-9d00-c2fdcb72f2c9" ] } ], "mendeley" : { "formattedCitation" : "(Protopapadaki, Drechsler, Cramp, Coutts, &amp; Scott, 2007)", "manualFormatting" : "Protopapadaki, Drechsler, Cramp, Coutts, &amp; Scott, 2007)", "plainTextFormattedCitation" : "(Protopapadaki, Drechsler, Cramp, Coutts, &amp; Scott, 2007)", "previouslyFormattedCitation" : "(Protopapadaki, Drechsler, Cramp, Coutts, &amp; Scott, 2007)" }, "properties" : {  }, "schema" : "https://github.com/citation-style-language/schema/raw/master/csl-citation.json" }</w:instrText>
      </w:r>
      <w:r w:rsidR="00CA190D">
        <w:rPr>
          <w:rFonts w:cs="Times New Roman"/>
          <w:szCs w:val="24"/>
        </w:rPr>
        <w:fldChar w:fldCharType="separate"/>
      </w:r>
      <w:del w:id="121" w:author="Blair Hu" w:date="2017-12-06T14:41:00Z">
        <w:r w:rsidR="00CA190D" w:rsidRPr="00CA190D" w:rsidDel="00CA190D">
          <w:rPr>
            <w:rFonts w:cs="Times New Roman"/>
            <w:noProof/>
            <w:szCs w:val="24"/>
          </w:rPr>
          <w:delText>(</w:delText>
        </w:r>
      </w:del>
      <w:r w:rsidR="00CA190D" w:rsidRPr="00CA190D">
        <w:rPr>
          <w:rFonts w:cs="Times New Roman"/>
          <w:noProof/>
          <w:szCs w:val="24"/>
        </w:rPr>
        <w:t>Protopapadaki, Drechsler, Cramp, Coutts, &amp; Scott, 2007)</w:t>
      </w:r>
      <w:ins w:id="122" w:author="Blair Hu" w:date="2017-12-06T14:40:00Z">
        <w:r w:rsidR="00CA190D">
          <w:rPr>
            <w:rFonts w:cs="Times New Roman"/>
            <w:szCs w:val="24"/>
          </w:rPr>
          <w:fldChar w:fldCharType="end"/>
        </w:r>
      </w:ins>
      <w:ins w:id="123" w:author="Blair Hu" w:date="2017-12-06T14:41:00Z">
        <w:r w:rsidR="00CA190D">
          <w:rPr>
            <w:rFonts w:cs="Times New Roman"/>
            <w:szCs w:val="24"/>
          </w:rPr>
          <w:t xml:space="preserve">. </w:t>
        </w:r>
      </w:ins>
    </w:p>
    <w:p w:rsidR="00D70D18" w:rsidRPr="00A526FD" w:rsidDel="00734BC5" w:rsidRDefault="00332A6B" w:rsidP="00D70D18">
      <w:pPr>
        <w:jc w:val="both"/>
        <w:rPr>
          <w:del w:id="124" w:author="Blair Hu" w:date="2017-12-12T13:45:00Z"/>
          <w:rFonts w:cs="Times New Roman"/>
          <w:color w:val="FF0000"/>
          <w:szCs w:val="24"/>
          <w:rPrChange w:id="125" w:author="Blair Hu" w:date="2017-12-08T17:15:00Z">
            <w:rPr>
              <w:del w:id="126" w:author="Blair Hu" w:date="2017-12-12T13:45:00Z"/>
              <w:rFonts w:cs="Times New Roman"/>
              <w:szCs w:val="24"/>
            </w:rPr>
          </w:rPrChange>
        </w:rPr>
      </w:pPr>
      <w:moveFromRangeStart w:id="127" w:author="Blair Hu" w:date="2017-12-05T17:37:00Z" w:name="move500258801"/>
      <w:moveFrom w:id="128" w:author="Blair Hu" w:date="2017-12-05T17:37:00Z">
        <w:del w:id="129" w:author="Blair Hu" w:date="2017-12-12T13:45:00Z">
          <w:r w:rsidRPr="00A526FD" w:rsidDel="00734BC5">
            <w:rPr>
              <w:rFonts w:cs="Times New Roman"/>
              <w:color w:val="FF0000"/>
              <w:szCs w:val="24"/>
              <w:rPrChange w:id="130" w:author="Blair Hu" w:date="2017-12-08T17:15:00Z">
                <w:rPr>
                  <w:rFonts w:cs="Times New Roman"/>
                  <w:szCs w:val="24"/>
                </w:rPr>
              </w:rPrChange>
            </w:rPr>
            <w:delText>Yet</w:delText>
          </w:r>
          <w:r w:rsidR="00D70D18" w:rsidRPr="00A526FD" w:rsidDel="00734BC5">
            <w:rPr>
              <w:rFonts w:cs="Times New Roman"/>
              <w:color w:val="FF0000"/>
              <w:szCs w:val="24"/>
              <w:rPrChange w:id="131" w:author="Blair Hu" w:date="2017-12-08T17:15:00Z">
                <w:rPr>
                  <w:rFonts w:cs="Times New Roman"/>
                  <w:szCs w:val="24"/>
                </w:rPr>
              </w:rPrChange>
            </w:rPr>
            <w:delText xml:space="preserve">, to the best of our knowledge there still does not exist a unified and comprehensive publicly available database of </w:delText>
          </w:r>
          <w:r w:rsidR="001300CD" w:rsidRPr="00A526FD" w:rsidDel="00734BC5">
            <w:rPr>
              <w:rFonts w:cs="Times New Roman"/>
              <w:color w:val="FF0000"/>
              <w:szCs w:val="24"/>
              <w:rPrChange w:id="132" w:author="Blair Hu" w:date="2017-12-08T17:15:00Z">
                <w:rPr>
                  <w:rFonts w:cs="Times New Roman"/>
                  <w:szCs w:val="24"/>
                </w:rPr>
              </w:rPrChange>
            </w:rPr>
            <w:delText xml:space="preserve">neuromechanical signals recorded from </w:delText>
          </w:r>
          <w:r w:rsidR="00D70D18" w:rsidRPr="00A526FD" w:rsidDel="00734BC5">
            <w:rPr>
              <w:rFonts w:cs="Times New Roman"/>
              <w:color w:val="FF0000"/>
              <w:szCs w:val="24"/>
              <w:rPrChange w:id="133" w:author="Blair Hu" w:date="2017-12-08T17:15:00Z">
                <w:rPr>
                  <w:rFonts w:cs="Times New Roman"/>
                  <w:szCs w:val="24"/>
                </w:rPr>
              </w:rPrChange>
            </w:rPr>
            <w:delText xml:space="preserve">unassisted able-bodied </w:delText>
          </w:r>
          <w:r w:rsidR="001300CD" w:rsidRPr="00A526FD" w:rsidDel="00734BC5">
            <w:rPr>
              <w:rFonts w:cs="Times New Roman"/>
              <w:color w:val="FF0000"/>
              <w:szCs w:val="24"/>
              <w:rPrChange w:id="134" w:author="Blair Hu" w:date="2017-12-08T17:15:00Z">
                <w:rPr>
                  <w:rFonts w:cs="Times New Roman"/>
                  <w:szCs w:val="24"/>
                </w:rPr>
              </w:rPrChange>
            </w:rPr>
            <w:delText xml:space="preserve">individuals as they </w:delText>
          </w:r>
          <w:r w:rsidR="00447DC1" w:rsidRPr="00A526FD" w:rsidDel="00734BC5">
            <w:rPr>
              <w:rFonts w:cs="Times New Roman"/>
              <w:color w:val="FF0000"/>
              <w:szCs w:val="24"/>
              <w:rPrChange w:id="135" w:author="Blair Hu" w:date="2017-12-08T17:15:00Z">
                <w:rPr>
                  <w:rFonts w:cs="Times New Roman"/>
                  <w:szCs w:val="24"/>
                </w:rPr>
              </w:rPrChange>
            </w:rPr>
            <w:delText xml:space="preserve">freely </w:delText>
          </w:r>
          <w:r w:rsidR="001300CD" w:rsidRPr="00A526FD" w:rsidDel="00734BC5">
            <w:rPr>
              <w:rFonts w:cs="Times New Roman"/>
              <w:color w:val="FF0000"/>
              <w:szCs w:val="24"/>
              <w:rPrChange w:id="136" w:author="Blair Hu" w:date="2017-12-08T17:15:00Z">
                <w:rPr>
                  <w:rFonts w:cs="Times New Roman"/>
                  <w:szCs w:val="24"/>
                </w:rPr>
              </w:rPrChange>
            </w:rPr>
            <w:delText>transition between a variety of locomotor activities</w:delText>
          </w:r>
          <w:r w:rsidR="00447DC1" w:rsidRPr="00A526FD" w:rsidDel="00734BC5">
            <w:rPr>
              <w:rFonts w:cs="Times New Roman"/>
              <w:color w:val="FF0000"/>
              <w:szCs w:val="24"/>
              <w:rPrChange w:id="137" w:author="Blair Hu" w:date="2017-12-08T17:15:00Z">
                <w:rPr>
                  <w:rFonts w:cs="Times New Roman"/>
                  <w:szCs w:val="24"/>
                </w:rPr>
              </w:rPrChange>
            </w:rPr>
            <w:delText xml:space="preserve"> (to which device-assisted and/or impaired locomotion can be compared)</w:delText>
          </w:r>
          <w:r w:rsidR="00D70D18" w:rsidRPr="00A526FD" w:rsidDel="00734BC5">
            <w:rPr>
              <w:rFonts w:cs="Times New Roman"/>
              <w:color w:val="FF0000"/>
              <w:szCs w:val="24"/>
              <w:rPrChange w:id="138" w:author="Blair Hu" w:date="2017-12-08T17:15:00Z">
                <w:rPr>
                  <w:rFonts w:cs="Times New Roman"/>
                  <w:szCs w:val="24"/>
                </w:rPr>
              </w:rPrChange>
            </w:rPr>
            <w:delText>.</w:delText>
          </w:r>
          <w:r w:rsidR="008D79A2" w:rsidRPr="00A526FD" w:rsidDel="00734BC5">
            <w:rPr>
              <w:rFonts w:cs="Times New Roman"/>
              <w:color w:val="FF0000"/>
              <w:szCs w:val="24"/>
              <w:rPrChange w:id="139" w:author="Blair Hu" w:date="2017-12-08T17:15:00Z">
                <w:rPr>
                  <w:rFonts w:cs="Times New Roman"/>
                  <w:szCs w:val="24"/>
                </w:rPr>
              </w:rPrChange>
            </w:rPr>
            <w:delText xml:space="preserve"> </w:delText>
          </w:r>
          <w:r w:rsidR="00F25B2F" w:rsidRPr="00A526FD" w:rsidDel="00734BC5">
            <w:rPr>
              <w:rFonts w:cs="Times New Roman"/>
              <w:color w:val="FF0000"/>
              <w:szCs w:val="24"/>
              <w:rPrChange w:id="140" w:author="Blair Hu" w:date="2017-12-08T17:15:00Z">
                <w:rPr>
                  <w:rFonts w:cs="Times New Roman"/>
                  <w:szCs w:val="24"/>
                </w:rPr>
              </w:rPrChange>
            </w:rPr>
            <w:delText xml:space="preserve"> </w:delText>
          </w:r>
        </w:del>
      </w:moveFrom>
      <w:moveFromRangeEnd w:id="127"/>
    </w:p>
    <w:p w:rsidR="004D5AF5" w:rsidRDefault="00D70D18" w:rsidP="00A94F19">
      <w:pPr>
        <w:jc w:val="both"/>
        <w:rPr>
          <w:ins w:id="141" w:author="Blair Hu" w:date="2017-12-06T09:35:00Z"/>
          <w:rFonts w:cs="Times New Roman"/>
          <w:szCs w:val="24"/>
        </w:rPr>
      </w:pPr>
      <w:r>
        <w:rPr>
          <w:rFonts w:cs="Times New Roman"/>
          <w:szCs w:val="24"/>
        </w:rPr>
        <w:t>Human locomotion</w:t>
      </w:r>
      <w:r w:rsidR="000E00FD">
        <w:rPr>
          <w:rFonts w:cs="Times New Roman"/>
          <w:szCs w:val="24"/>
        </w:rPr>
        <w:t xml:space="preserve"> is </w:t>
      </w:r>
      <w:del w:id="142" w:author="Blair Hu" w:date="2017-12-06T08:53:00Z">
        <w:r w:rsidR="000E00FD" w:rsidDel="007E086F">
          <w:rPr>
            <w:rFonts w:cs="Times New Roman"/>
            <w:szCs w:val="24"/>
          </w:rPr>
          <w:delText>primarily</w:delText>
        </w:r>
        <w:r w:rsidDel="007E086F">
          <w:rPr>
            <w:rFonts w:cs="Times New Roman"/>
            <w:szCs w:val="24"/>
          </w:rPr>
          <w:delText xml:space="preserve"> </w:delText>
        </w:r>
      </w:del>
      <w:ins w:id="143" w:author="Blair Hu" w:date="2017-12-11T16:21:00Z">
        <w:r w:rsidR="00E65108">
          <w:rPr>
            <w:rFonts w:cs="Times New Roman"/>
            <w:szCs w:val="24"/>
          </w:rPr>
          <w:t>most accurately</w:t>
        </w:r>
      </w:ins>
      <w:ins w:id="144" w:author="Blair Hu" w:date="2017-12-06T08:53:00Z">
        <w:r w:rsidR="007E086F">
          <w:rPr>
            <w:rFonts w:cs="Times New Roman"/>
            <w:szCs w:val="24"/>
          </w:rPr>
          <w:t xml:space="preserve"> </w:t>
        </w:r>
      </w:ins>
      <w:r>
        <w:rPr>
          <w:rFonts w:cs="Times New Roman"/>
          <w:szCs w:val="24"/>
        </w:rPr>
        <w:t xml:space="preserve">quantified by joint kinematics, kinetics, and </w:t>
      </w:r>
      <w:del w:id="145" w:author="Blair Hu" w:date="2017-12-12T14:10:00Z">
        <w:r w:rsidDel="00685327">
          <w:rPr>
            <w:rFonts w:cs="Times New Roman"/>
            <w:szCs w:val="24"/>
          </w:rPr>
          <w:delText>electromyography (</w:delText>
        </w:r>
      </w:del>
      <w:r>
        <w:rPr>
          <w:rFonts w:cs="Times New Roman"/>
          <w:szCs w:val="24"/>
        </w:rPr>
        <w:t>EMG</w:t>
      </w:r>
      <w:del w:id="146" w:author="Blair Hu" w:date="2017-12-12T14:10:00Z">
        <w:r w:rsidDel="00685327">
          <w:rPr>
            <w:rFonts w:cs="Times New Roman"/>
            <w:szCs w:val="24"/>
          </w:rPr>
          <w:delText>)</w:delText>
        </w:r>
      </w:del>
      <w:ins w:id="147" w:author="Blair Hu" w:date="2017-12-06T08:55:00Z">
        <w:r w:rsidR="00E72FDB">
          <w:rPr>
            <w:rFonts w:cs="Times New Roman"/>
            <w:szCs w:val="24"/>
          </w:rPr>
          <w:t xml:space="preserve"> </w:t>
        </w:r>
      </w:ins>
      <w:ins w:id="148" w:author="Blair Hu" w:date="2017-12-06T09:13:00Z">
        <w:r w:rsidR="002F31D3">
          <w:rPr>
            <w:rFonts w:cs="Times New Roman"/>
            <w:szCs w:val="24"/>
          </w:rPr>
          <w:t xml:space="preserve">using </w:t>
        </w:r>
      </w:ins>
      <w:ins w:id="149" w:author="Blair Hu" w:date="2017-12-06T08:57:00Z">
        <w:r w:rsidR="00E72FDB">
          <w:rPr>
            <w:rFonts w:cs="Times New Roman"/>
            <w:szCs w:val="24"/>
          </w:rPr>
          <w:t>traditional</w:t>
        </w:r>
      </w:ins>
      <w:ins w:id="150" w:author="Blair Hu" w:date="2017-12-06T08:56:00Z">
        <w:r w:rsidR="00E72FDB">
          <w:rPr>
            <w:rFonts w:cs="Times New Roman"/>
            <w:szCs w:val="24"/>
          </w:rPr>
          <w:t xml:space="preserve"> </w:t>
        </w:r>
      </w:ins>
      <w:ins w:id="151" w:author="Blair Hu" w:date="2017-12-11T16:36:00Z">
        <w:r w:rsidR="00E95E5B">
          <w:rPr>
            <w:rFonts w:cs="Times New Roman"/>
            <w:szCs w:val="24"/>
          </w:rPr>
          <w:t xml:space="preserve">laboratory-based </w:t>
        </w:r>
      </w:ins>
      <w:ins w:id="152" w:author="Blair Hu" w:date="2017-12-06T10:33:00Z">
        <w:r w:rsidR="00830644">
          <w:rPr>
            <w:rFonts w:cs="Times New Roman"/>
            <w:szCs w:val="24"/>
          </w:rPr>
          <w:t xml:space="preserve">instrumentation and techniques </w:t>
        </w:r>
      </w:ins>
      <w:ins w:id="153" w:author="Blair Hu" w:date="2017-12-06T14:23:00Z">
        <w:r w:rsidR="009613B2">
          <w:rPr>
            <w:rFonts w:cs="Times New Roman"/>
            <w:szCs w:val="24"/>
          </w:rPr>
          <w:t xml:space="preserve">developed </w:t>
        </w:r>
      </w:ins>
      <w:ins w:id="154" w:author="Blair Hu" w:date="2017-12-06T10:33:00Z">
        <w:r w:rsidR="00830644">
          <w:rPr>
            <w:rFonts w:cs="Times New Roman"/>
            <w:szCs w:val="24"/>
          </w:rPr>
          <w:t xml:space="preserve">for </w:t>
        </w:r>
      </w:ins>
      <w:ins w:id="155" w:author="Blair Hu" w:date="2017-12-06T08:56:00Z">
        <w:r w:rsidR="00830644">
          <w:rPr>
            <w:rFonts w:cs="Times New Roman"/>
            <w:szCs w:val="24"/>
          </w:rPr>
          <w:t>biomechanical gait analysis</w:t>
        </w:r>
      </w:ins>
      <w:del w:id="156" w:author="Blair Hu" w:date="2017-12-06T08:54:00Z">
        <w:r w:rsidDel="007E086F">
          <w:rPr>
            <w:rFonts w:cs="Times New Roman"/>
            <w:szCs w:val="24"/>
          </w:rPr>
          <w:delText xml:space="preserve"> </w:delText>
        </w:r>
      </w:del>
      <w:ins w:id="157" w:author="Blair Hu" w:date="2017-12-06T08:53:00Z">
        <w:r w:rsidR="007E086F">
          <w:rPr>
            <w:rFonts w:cs="Times New Roman"/>
            <w:szCs w:val="24"/>
          </w:rPr>
          <w:t xml:space="preserve">. </w:t>
        </w:r>
      </w:ins>
      <w:ins w:id="158" w:author="Blair Hu" w:date="2017-12-11T15:46:00Z">
        <w:r w:rsidR="004B58B9">
          <w:rPr>
            <w:rFonts w:cs="Times New Roman"/>
            <w:szCs w:val="24"/>
          </w:rPr>
          <w:t>However,</w:t>
        </w:r>
      </w:ins>
      <w:ins w:id="159" w:author="Blair Hu" w:date="2017-12-11T16:25:00Z">
        <w:r w:rsidR="0045030F">
          <w:rPr>
            <w:rFonts w:cs="Times New Roman"/>
            <w:szCs w:val="24"/>
          </w:rPr>
          <w:t xml:space="preserve"> </w:t>
        </w:r>
      </w:ins>
      <w:ins w:id="160" w:author="Blair Hu" w:date="2017-12-11T16:38:00Z">
        <w:r w:rsidR="003214A8">
          <w:rPr>
            <w:rFonts w:cs="Times New Roman"/>
            <w:szCs w:val="24"/>
          </w:rPr>
          <w:t>the exciting potential of wearable</w:t>
        </w:r>
      </w:ins>
      <w:ins w:id="161" w:author="Blair Hu" w:date="2017-12-11T16:49:00Z">
        <w:r w:rsidR="00A130E7">
          <w:rPr>
            <w:rFonts w:cs="Times New Roman"/>
            <w:szCs w:val="24"/>
          </w:rPr>
          <w:t xml:space="preserve"> </w:t>
        </w:r>
      </w:ins>
      <w:ins w:id="162" w:author="Blair Hu" w:date="2017-12-12T13:27:00Z">
        <w:r w:rsidR="003B56A9">
          <w:rPr>
            <w:rFonts w:cs="Times New Roman"/>
            <w:szCs w:val="24"/>
          </w:rPr>
          <w:t xml:space="preserve">lower limb robotics </w:t>
        </w:r>
      </w:ins>
      <w:ins w:id="163" w:author="Blair Hu" w:date="2017-12-11T16:39:00Z">
        <w:r w:rsidR="003214A8">
          <w:rPr>
            <w:rFonts w:cs="Times New Roman"/>
            <w:szCs w:val="24"/>
          </w:rPr>
          <w:t xml:space="preserve">lies in </w:t>
        </w:r>
      </w:ins>
      <w:ins w:id="164" w:author="Blair Hu" w:date="2017-12-14T11:01:00Z">
        <w:r w:rsidR="00D34CF1">
          <w:rPr>
            <w:rFonts w:cs="Times New Roman"/>
            <w:szCs w:val="24"/>
          </w:rPr>
          <w:t>its</w:t>
        </w:r>
      </w:ins>
      <w:ins w:id="165" w:author="Blair Hu" w:date="2017-12-12T13:25:00Z">
        <w:r w:rsidR="003B56A9">
          <w:rPr>
            <w:rFonts w:cs="Times New Roman"/>
            <w:szCs w:val="24"/>
          </w:rPr>
          <w:t xml:space="preserve"> promise to </w:t>
        </w:r>
      </w:ins>
      <w:ins w:id="166" w:author="Blair Hu" w:date="2017-12-11T16:39:00Z">
        <w:r w:rsidR="003214A8">
          <w:rPr>
            <w:rFonts w:cs="Times New Roman"/>
            <w:szCs w:val="24"/>
          </w:rPr>
          <w:t xml:space="preserve">bring </w:t>
        </w:r>
      </w:ins>
      <w:ins w:id="167" w:author="Blair Hu" w:date="2017-12-11T16:47:00Z">
        <w:r w:rsidR="00432A26">
          <w:rPr>
            <w:rFonts w:cs="Times New Roman"/>
            <w:szCs w:val="24"/>
          </w:rPr>
          <w:t>these devices</w:t>
        </w:r>
      </w:ins>
      <w:ins w:id="168" w:author="Blair Hu" w:date="2017-12-11T16:39:00Z">
        <w:r w:rsidR="003214A8">
          <w:rPr>
            <w:rFonts w:cs="Times New Roman"/>
            <w:szCs w:val="24"/>
          </w:rPr>
          <w:t xml:space="preserve"> </w:t>
        </w:r>
      </w:ins>
      <w:ins w:id="169" w:author="Blair Hu" w:date="2017-12-12T13:25:00Z">
        <w:r w:rsidR="003B56A9">
          <w:rPr>
            <w:rFonts w:cs="Times New Roman"/>
            <w:szCs w:val="24"/>
          </w:rPr>
          <w:t>closer t</w:t>
        </w:r>
      </w:ins>
      <w:ins w:id="170" w:author="Blair Hu" w:date="2017-12-11T16:39:00Z">
        <w:r w:rsidR="003214A8">
          <w:rPr>
            <w:rFonts w:cs="Times New Roman"/>
            <w:szCs w:val="24"/>
          </w:rPr>
          <w:t>o everyday life</w:t>
        </w:r>
      </w:ins>
      <w:ins w:id="171" w:author="Blair Hu" w:date="2017-12-11T16:45:00Z">
        <w:r w:rsidR="004F045A">
          <w:rPr>
            <w:rFonts w:cs="Times New Roman"/>
            <w:szCs w:val="24"/>
          </w:rPr>
          <w:t xml:space="preserve">, </w:t>
        </w:r>
      </w:ins>
      <w:ins w:id="172" w:author="Blair Hu" w:date="2017-12-14T11:01:00Z">
        <w:r w:rsidR="00B55FEA">
          <w:rPr>
            <w:rFonts w:cs="Times New Roman"/>
            <w:szCs w:val="24"/>
          </w:rPr>
          <w:t>where</w:t>
        </w:r>
      </w:ins>
      <w:ins w:id="173" w:author="Blair Hu" w:date="2017-12-11T16:45:00Z">
        <w:r w:rsidR="004F045A">
          <w:rPr>
            <w:rFonts w:cs="Times New Roman"/>
            <w:szCs w:val="24"/>
          </w:rPr>
          <w:t xml:space="preserve"> </w:t>
        </w:r>
      </w:ins>
      <w:ins w:id="174" w:author="Blair Hu" w:date="2017-12-12T13:48:00Z">
        <w:r w:rsidR="00123128">
          <w:rPr>
            <w:rFonts w:cs="Times New Roman"/>
            <w:szCs w:val="24"/>
          </w:rPr>
          <w:t>alternative</w:t>
        </w:r>
      </w:ins>
      <w:ins w:id="175" w:author="Blair Hu" w:date="2017-12-11T16:45:00Z">
        <w:r w:rsidR="004F045A">
          <w:rPr>
            <w:rFonts w:cs="Times New Roman"/>
            <w:szCs w:val="24"/>
          </w:rPr>
          <w:t xml:space="preserve"> techniques</w:t>
        </w:r>
      </w:ins>
      <w:ins w:id="176" w:author="Blair Hu" w:date="2017-12-14T11:02:00Z">
        <w:r w:rsidR="00513104">
          <w:rPr>
            <w:rFonts w:cs="Times New Roman"/>
            <w:szCs w:val="24"/>
          </w:rPr>
          <w:t xml:space="preserve"> are required</w:t>
        </w:r>
      </w:ins>
      <w:ins w:id="177" w:author="Blair Hu" w:date="2017-12-11T16:45:00Z">
        <w:r w:rsidR="004F045A">
          <w:rPr>
            <w:rFonts w:cs="Times New Roman"/>
            <w:szCs w:val="24"/>
          </w:rPr>
          <w:t xml:space="preserve"> </w:t>
        </w:r>
      </w:ins>
      <w:ins w:id="178" w:author="Blair Hu" w:date="2017-12-12T13:26:00Z">
        <w:r w:rsidR="003B56A9">
          <w:rPr>
            <w:rFonts w:cs="Times New Roman"/>
            <w:szCs w:val="24"/>
          </w:rPr>
          <w:t>to</w:t>
        </w:r>
      </w:ins>
      <w:ins w:id="179" w:author="Blair Hu" w:date="2017-12-11T16:45:00Z">
        <w:r w:rsidR="004F045A">
          <w:rPr>
            <w:rFonts w:cs="Times New Roman"/>
            <w:szCs w:val="24"/>
          </w:rPr>
          <w:t xml:space="preserve"> </w:t>
        </w:r>
      </w:ins>
      <w:ins w:id="180" w:author="Blair Hu" w:date="2017-12-12T13:48:00Z">
        <w:r w:rsidR="00123128">
          <w:rPr>
            <w:rFonts w:cs="Times New Roman"/>
            <w:szCs w:val="24"/>
          </w:rPr>
          <w:t xml:space="preserve">more ubiquitously </w:t>
        </w:r>
      </w:ins>
      <w:ins w:id="181" w:author="Blair Hu" w:date="2017-12-11T16:45:00Z">
        <w:r w:rsidR="004F045A">
          <w:rPr>
            <w:rFonts w:cs="Times New Roman"/>
            <w:szCs w:val="24"/>
          </w:rPr>
          <w:t>measure neuromechanical signals during walking-related activities</w:t>
        </w:r>
      </w:ins>
      <w:ins w:id="182" w:author="Blair Hu" w:date="2017-12-11T16:39:00Z">
        <w:r w:rsidR="003214A8">
          <w:rPr>
            <w:rFonts w:cs="Times New Roman"/>
            <w:szCs w:val="24"/>
          </w:rPr>
          <w:t xml:space="preserve">. </w:t>
        </w:r>
      </w:ins>
      <w:del w:id="183" w:author="Blair Hu" w:date="2017-12-06T08:53:00Z">
        <w:r w:rsidRPr="00A56040" w:rsidDel="007E086F">
          <w:rPr>
            <w:rFonts w:cs="Times New Roman"/>
            <w:szCs w:val="24"/>
            <w:highlight w:val="yellow"/>
            <w:rPrChange w:id="184" w:author="Blair Hu" w:date="2017-12-06T16:16:00Z">
              <w:rPr>
                <w:rFonts w:cs="Times New Roman"/>
                <w:szCs w:val="24"/>
              </w:rPr>
            </w:rPrChange>
          </w:rPr>
          <w:delText xml:space="preserve">but </w:delText>
        </w:r>
      </w:del>
      <w:del w:id="185" w:author="Blair Hu" w:date="2017-12-08T17:17:00Z">
        <w:r w:rsidRPr="00A56040" w:rsidDel="00A94F19">
          <w:rPr>
            <w:rFonts w:cs="Times New Roman"/>
            <w:szCs w:val="24"/>
            <w:highlight w:val="yellow"/>
            <w:rPrChange w:id="186" w:author="Blair Hu" w:date="2017-12-06T16:16:00Z">
              <w:rPr>
                <w:rFonts w:cs="Times New Roman"/>
                <w:szCs w:val="24"/>
              </w:rPr>
            </w:rPrChange>
          </w:rPr>
          <w:delText xml:space="preserve">these signals can be difficult to </w:delText>
        </w:r>
      </w:del>
      <w:del w:id="187" w:author="Blair Hu" w:date="2017-12-06T15:21:00Z">
        <w:r w:rsidRPr="00A56040" w:rsidDel="00B504C2">
          <w:rPr>
            <w:rFonts w:cs="Times New Roman"/>
            <w:szCs w:val="24"/>
            <w:highlight w:val="yellow"/>
            <w:rPrChange w:id="188" w:author="Blair Hu" w:date="2017-12-06T16:16:00Z">
              <w:rPr>
                <w:rFonts w:cs="Times New Roman"/>
                <w:szCs w:val="24"/>
              </w:rPr>
            </w:rPrChange>
          </w:rPr>
          <w:delText xml:space="preserve">record </w:delText>
        </w:r>
      </w:del>
      <w:del w:id="189" w:author="Blair Hu" w:date="2017-12-06T15:00:00Z">
        <w:r w:rsidRPr="00A56040" w:rsidDel="00B82280">
          <w:rPr>
            <w:rFonts w:cs="Times New Roman"/>
            <w:szCs w:val="24"/>
            <w:highlight w:val="yellow"/>
            <w:rPrChange w:id="190" w:author="Blair Hu" w:date="2017-12-06T16:16:00Z">
              <w:rPr>
                <w:rFonts w:cs="Times New Roman"/>
                <w:szCs w:val="24"/>
              </w:rPr>
            </w:rPrChange>
          </w:rPr>
          <w:delText xml:space="preserve">simultaneously </w:delText>
        </w:r>
      </w:del>
      <w:del w:id="191" w:author="Blair Hu" w:date="2017-12-06T14:49:00Z">
        <w:r w:rsidRPr="00A56040" w:rsidDel="0083686F">
          <w:rPr>
            <w:rFonts w:cs="Times New Roman"/>
            <w:szCs w:val="24"/>
            <w:highlight w:val="yellow"/>
            <w:rPrChange w:id="192" w:author="Blair Hu" w:date="2017-12-06T16:16:00Z">
              <w:rPr>
                <w:rFonts w:cs="Times New Roman"/>
                <w:szCs w:val="24"/>
              </w:rPr>
            </w:rPrChange>
          </w:rPr>
          <w:delText xml:space="preserve">for </w:delText>
        </w:r>
      </w:del>
      <w:del w:id="193" w:author="Blair Hu" w:date="2017-12-06T09:22:00Z">
        <w:r w:rsidRPr="00A56040" w:rsidDel="00784910">
          <w:rPr>
            <w:rFonts w:cs="Times New Roman"/>
            <w:szCs w:val="24"/>
            <w:highlight w:val="yellow"/>
            <w:rPrChange w:id="194" w:author="Blair Hu" w:date="2017-12-06T16:16:00Z">
              <w:rPr>
                <w:rFonts w:cs="Times New Roman"/>
                <w:szCs w:val="24"/>
              </w:rPr>
            </w:rPrChange>
          </w:rPr>
          <w:delText xml:space="preserve">a variety of </w:delText>
        </w:r>
      </w:del>
      <w:del w:id="195" w:author="Blair Hu" w:date="2017-12-06T14:49:00Z">
        <w:r w:rsidRPr="00A56040" w:rsidDel="0083686F">
          <w:rPr>
            <w:rFonts w:cs="Times New Roman"/>
            <w:szCs w:val="24"/>
            <w:highlight w:val="yellow"/>
            <w:rPrChange w:id="196" w:author="Blair Hu" w:date="2017-12-06T16:16:00Z">
              <w:rPr>
                <w:rFonts w:cs="Times New Roman"/>
                <w:szCs w:val="24"/>
              </w:rPr>
            </w:rPrChange>
          </w:rPr>
          <w:delText xml:space="preserve">walking activities </w:delText>
        </w:r>
      </w:del>
      <w:del w:id="197" w:author="Blair Hu" w:date="2017-12-06T14:22:00Z">
        <w:r w:rsidRPr="00A56040" w:rsidDel="009613B2">
          <w:rPr>
            <w:rFonts w:cs="Times New Roman"/>
            <w:szCs w:val="24"/>
            <w:highlight w:val="yellow"/>
            <w:rPrChange w:id="198" w:author="Blair Hu" w:date="2017-12-06T16:16:00Z">
              <w:rPr>
                <w:rFonts w:cs="Times New Roman"/>
                <w:szCs w:val="24"/>
              </w:rPr>
            </w:rPrChange>
          </w:rPr>
          <w:delText xml:space="preserve">due to constraints in </w:delText>
        </w:r>
      </w:del>
      <w:del w:id="199" w:author="Blair Hu" w:date="2017-12-06T09:18:00Z">
        <w:r w:rsidRPr="00A56040" w:rsidDel="0040158B">
          <w:rPr>
            <w:rFonts w:cs="Times New Roman"/>
            <w:szCs w:val="24"/>
            <w:highlight w:val="yellow"/>
            <w:rPrChange w:id="200" w:author="Blair Hu" w:date="2017-12-06T16:16:00Z">
              <w:rPr>
                <w:rFonts w:cs="Times New Roman"/>
                <w:szCs w:val="24"/>
              </w:rPr>
            </w:rPrChange>
          </w:rPr>
          <w:delText>hardware integration, instrumentation, and/or experimental setup</w:delText>
        </w:r>
      </w:del>
      <w:del w:id="201" w:author="Blair Hu" w:date="2017-12-08T17:17:00Z">
        <w:r w:rsidRPr="00A56040" w:rsidDel="00A94F19">
          <w:rPr>
            <w:rFonts w:cs="Times New Roman"/>
            <w:szCs w:val="24"/>
            <w:highlight w:val="yellow"/>
            <w:rPrChange w:id="202" w:author="Blair Hu" w:date="2017-12-06T16:16:00Z">
              <w:rPr>
                <w:rFonts w:cs="Times New Roman"/>
                <w:szCs w:val="24"/>
              </w:rPr>
            </w:rPrChange>
          </w:rPr>
          <w:delText>.</w:delText>
        </w:r>
        <w:r w:rsidDel="00A94F19">
          <w:rPr>
            <w:rFonts w:cs="Times New Roman"/>
            <w:szCs w:val="24"/>
          </w:rPr>
          <w:delText xml:space="preserve"> </w:delText>
        </w:r>
      </w:del>
      <w:ins w:id="203" w:author="Blair Hu" w:date="2017-12-11T16:00:00Z">
        <w:r w:rsidR="005F1E1E">
          <w:rPr>
            <w:rFonts w:cs="Times New Roman"/>
            <w:szCs w:val="24"/>
          </w:rPr>
          <w:t>M</w:t>
        </w:r>
      </w:ins>
      <w:del w:id="204" w:author="Blair Hu" w:date="2017-12-11T16:00:00Z">
        <w:r w:rsidDel="005F1E1E">
          <w:rPr>
            <w:rFonts w:cs="Times New Roman"/>
            <w:szCs w:val="24"/>
          </w:rPr>
          <w:delText>M</w:delText>
        </w:r>
      </w:del>
      <w:r>
        <w:rPr>
          <w:rFonts w:cs="Times New Roman"/>
          <w:szCs w:val="24"/>
        </w:rPr>
        <w:t xml:space="preserve">ethods </w:t>
      </w:r>
      <w:del w:id="205" w:author="Blair Hu" w:date="2017-12-14T11:03:00Z">
        <w:r w:rsidDel="009015C5">
          <w:rPr>
            <w:rFonts w:cs="Times New Roman"/>
            <w:szCs w:val="24"/>
          </w:rPr>
          <w:delText xml:space="preserve">for </w:delText>
        </w:r>
      </w:del>
      <w:ins w:id="206" w:author="Blair Hu" w:date="2017-12-14T11:03:00Z">
        <w:r w:rsidR="009015C5">
          <w:rPr>
            <w:rFonts w:cs="Times New Roman"/>
            <w:szCs w:val="24"/>
          </w:rPr>
          <w:t xml:space="preserve">to more </w:t>
        </w:r>
      </w:ins>
      <w:ins w:id="207" w:author="Blair Hu" w:date="2017-12-14T11:05:00Z">
        <w:r w:rsidR="00CB2CB7">
          <w:rPr>
            <w:rFonts w:cs="Times New Roman"/>
            <w:szCs w:val="24"/>
          </w:rPr>
          <w:t>freely</w:t>
        </w:r>
      </w:ins>
      <w:ins w:id="208" w:author="Blair Hu" w:date="2017-12-06T09:20:00Z">
        <w:r w:rsidR="0040158B">
          <w:rPr>
            <w:rFonts w:cs="Times New Roman"/>
            <w:szCs w:val="24"/>
          </w:rPr>
          <w:t xml:space="preserve"> </w:t>
        </w:r>
      </w:ins>
      <w:ins w:id="209" w:author="Blair Hu" w:date="2017-12-14T11:03:00Z">
        <w:r w:rsidR="009015C5">
          <w:rPr>
            <w:rFonts w:cs="Times New Roman"/>
            <w:szCs w:val="24"/>
          </w:rPr>
          <w:t>measure</w:t>
        </w:r>
      </w:ins>
      <w:del w:id="210" w:author="Blair Hu" w:date="2017-12-06T09:20:00Z">
        <w:r w:rsidDel="0040158B">
          <w:rPr>
            <w:rFonts w:cs="Times New Roman"/>
            <w:szCs w:val="24"/>
          </w:rPr>
          <w:delText xml:space="preserve">characterizing </w:delText>
        </w:r>
      </w:del>
      <w:ins w:id="211" w:author="Blair Hu" w:date="2017-12-14T11:04:00Z">
        <w:r w:rsidR="009015C5">
          <w:rPr>
            <w:rFonts w:cs="Times New Roman"/>
            <w:szCs w:val="24"/>
          </w:rPr>
          <w:t xml:space="preserve"> </w:t>
        </w:r>
      </w:ins>
      <w:r>
        <w:rPr>
          <w:rFonts w:cs="Times New Roman"/>
          <w:szCs w:val="24"/>
        </w:rPr>
        <w:t xml:space="preserve">human movement have </w:t>
      </w:r>
      <w:del w:id="212" w:author="Blair Hu" w:date="2017-12-06T10:34:00Z">
        <w:r w:rsidDel="00830644">
          <w:rPr>
            <w:rFonts w:cs="Times New Roman"/>
            <w:szCs w:val="24"/>
          </w:rPr>
          <w:delText xml:space="preserve">also </w:delText>
        </w:r>
      </w:del>
      <w:r>
        <w:rPr>
          <w:rFonts w:cs="Times New Roman"/>
          <w:szCs w:val="24"/>
        </w:rPr>
        <w:t xml:space="preserve">been developed </w:t>
      </w:r>
      <w:del w:id="213" w:author="Blair Hu" w:date="2017-12-16T13:41:00Z">
        <w:r w:rsidDel="00547577">
          <w:rPr>
            <w:rFonts w:cs="Times New Roman"/>
            <w:szCs w:val="24"/>
          </w:rPr>
          <w:delText xml:space="preserve">for </w:delText>
        </w:r>
      </w:del>
      <w:ins w:id="214" w:author="Blair Hu" w:date="2017-12-16T13:41:00Z">
        <w:r w:rsidR="00547577">
          <w:rPr>
            <w:rFonts w:cs="Times New Roman"/>
            <w:szCs w:val="24"/>
          </w:rPr>
          <w:t xml:space="preserve">in </w:t>
        </w:r>
      </w:ins>
      <w:r>
        <w:rPr>
          <w:rFonts w:cs="Times New Roman"/>
          <w:szCs w:val="24"/>
        </w:rPr>
        <w:t xml:space="preserve">the field of human activity recognition (HAR), which aims to use continuous streams of sensor data to </w:t>
      </w:r>
      <w:del w:id="215" w:author="Blair Hu" w:date="2017-12-11T17:04:00Z">
        <w:r w:rsidDel="00BA34A4">
          <w:rPr>
            <w:rFonts w:cs="Times New Roman"/>
            <w:szCs w:val="24"/>
          </w:rPr>
          <w:delText xml:space="preserve">detect </w:delText>
        </w:r>
      </w:del>
      <w:ins w:id="216" w:author="Blair Hu" w:date="2017-12-11T17:04:00Z">
        <w:r w:rsidR="00BA34A4">
          <w:rPr>
            <w:rFonts w:cs="Times New Roman"/>
            <w:szCs w:val="24"/>
          </w:rPr>
          <w:t>recognize</w:t>
        </w:r>
        <w:r w:rsidR="00506B13">
          <w:rPr>
            <w:rFonts w:cs="Times New Roman"/>
            <w:szCs w:val="24"/>
          </w:rPr>
          <w:t xml:space="preserve"> </w:t>
        </w:r>
      </w:ins>
      <w:ins w:id="217" w:author="Blair Hu" w:date="2017-12-12T13:50:00Z">
        <w:r w:rsidR="00D31245">
          <w:rPr>
            <w:rFonts w:cs="Times New Roman"/>
            <w:szCs w:val="24"/>
          </w:rPr>
          <w:t xml:space="preserve">and monitor </w:t>
        </w:r>
      </w:ins>
      <w:ins w:id="218" w:author="Blair Hu" w:date="2017-12-11T17:04:00Z">
        <w:r w:rsidR="00506B13">
          <w:rPr>
            <w:rFonts w:cs="Times New Roman"/>
            <w:szCs w:val="24"/>
          </w:rPr>
          <w:t>common</w:t>
        </w:r>
        <w:r w:rsidR="00BA34A4">
          <w:rPr>
            <w:rFonts w:cs="Times New Roman"/>
            <w:szCs w:val="24"/>
          </w:rPr>
          <w:t xml:space="preserve"> </w:t>
        </w:r>
      </w:ins>
      <w:r>
        <w:rPr>
          <w:rFonts w:cs="Times New Roman"/>
          <w:szCs w:val="24"/>
        </w:rPr>
        <w:t xml:space="preserve">activities of daily living such as </w:t>
      </w:r>
      <w:del w:id="219" w:author="Blair Hu" w:date="2017-12-06T10:34:00Z">
        <w:r w:rsidDel="00830644">
          <w:rPr>
            <w:rFonts w:cs="Times New Roman"/>
            <w:szCs w:val="24"/>
          </w:rPr>
          <w:delText>standing</w:delText>
        </w:r>
      </w:del>
      <w:ins w:id="220" w:author="Blair Hu" w:date="2017-12-06T10:35:00Z">
        <w:r w:rsidR="00830644">
          <w:rPr>
            <w:rFonts w:cs="Times New Roman"/>
            <w:szCs w:val="24"/>
          </w:rPr>
          <w:t>sleeping</w:t>
        </w:r>
      </w:ins>
      <w:r>
        <w:rPr>
          <w:rFonts w:cs="Times New Roman"/>
          <w:szCs w:val="24"/>
        </w:rPr>
        <w:t xml:space="preserve">, walking, </w:t>
      </w:r>
      <w:del w:id="221" w:author="Blair Hu" w:date="2017-12-14T11:05:00Z">
        <w:r w:rsidDel="00572793">
          <w:rPr>
            <w:rFonts w:cs="Times New Roman"/>
            <w:szCs w:val="24"/>
          </w:rPr>
          <w:delText>running,</w:delText>
        </w:r>
      </w:del>
      <w:ins w:id="222" w:author="Blair Hu" w:date="2017-12-14T11:05:00Z">
        <w:r w:rsidR="00572793">
          <w:rPr>
            <w:rFonts w:cs="Times New Roman"/>
            <w:szCs w:val="24"/>
          </w:rPr>
          <w:t>exercising,</w:t>
        </w:r>
      </w:ins>
      <w:r>
        <w:rPr>
          <w:rFonts w:cs="Times New Roman"/>
          <w:szCs w:val="24"/>
        </w:rPr>
        <w:t xml:space="preserve"> and </w:t>
      </w:r>
      <w:del w:id="223" w:author="Blair Hu" w:date="2017-12-14T11:06:00Z">
        <w:r w:rsidDel="00572793">
          <w:rPr>
            <w:rFonts w:cs="Times New Roman"/>
            <w:szCs w:val="24"/>
          </w:rPr>
          <w:delText>dexterous manipulation</w:delText>
        </w:r>
      </w:del>
      <w:ins w:id="224" w:author="Blair Hu" w:date="2017-12-14T11:06:00Z">
        <w:r w:rsidR="00572793">
          <w:rPr>
            <w:rFonts w:cs="Times New Roman"/>
            <w:szCs w:val="24"/>
          </w:rPr>
          <w:t>manipulating objects</w:t>
        </w:r>
      </w:ins>
      <w:r>
        <w:rPr>
          <w:rFonts w:cs="Times New Roman"/>
          <w:szCs w:val="24"/>
        </w:rPr>
        <w:t xml:space="preserve">. As a result, HAR has produced an abundance of publicly available datasets. However, although these repositories are valuable because they contain </w:t>
      </w:r>
      <w:ins w:id="225" w:author="Blair Hu" w:date="2017-12-16T13:43:00Z">
        <w:r w:rsidR="00547577">
          <w:rPr>
            <w:rFonts w:cs="Times New Roman"/>
            <w:szCs w:val="24"/>
          </w:rPr>
          <w:t xml:space="preserve">many </w:t>
        </w:r>
      </w:ins>
      <w:r>
        <w:rPr>
          <w:rFonts w:cs="Times New Roman"/>
          <w:szCs w:val="24"/>
        </w:rPr>
        <w:t xml:space="preserve">different </w:t>
      </w:r>
      <w:del w:id="226" w:author="Blair Hu" w:date="2017-12-12T13:28:00Z">
        <w:r w:rsidDel="00FB71C6">
          <w:rPr>
            <w:rFonts w:cs="Times New Roman"/>
            <w:szCs w:val="24"/>
          </w:rPr>
          <w:delText xml:space="preserve">types </w:delText>
        </w:r>
      </w:del>
      <w:ins w:id="227" w:author="Blair Hu" w:date="2017-12-16T13:42:00Z">
        <w:r w:rsidR="00547577">
          <w:rPr>
            <w:rFonts w:cs="Times New Roman"/>
            <w:szCs w:val="24"/>
          </w:rPr>
          <w:t>types of activity</w:t>
        </w:r>
      </w:ins>
      <w:del w:id="228" w:author="Blair Hu" w:date="2017-12-16T13:42:00Z">
        <w:r w:rsidDel="00547577">
          <w:rPr>
            <w:rFonts w:cs="Times New Roman"/>
            <w:szCs w:val="24"/>
          </w:rPr>
          <w:delText>of</w:delText>
        </w:r>
      </w:del>
      <w:r>
        <w:rPr>
          <w:rFonts w:cs="Times New Roman"/>
          <w:szCs w:val="24"/>
        </w:rPr>
        <w:t xml:space="preserve"> information from many subjects</w:t>
      </w:r>
      <w:del w:id="229" w:author="Blair Hu" w:date="2017-12-16T13:43:00Z">
        <w:r w:rsidDel="00547577">
          <w:rPr>
            <w:rFonts w:cs="Times New Roman"/>
            <w:szCs w:val="24"/>
          </w:rPr>
          <w:delText xml:space="preserve"> performing many different tasks</w:delText>
        </w:r>
      </w:del>
      <w:r>
        <w:rPr>
          <w:rFonts w:cs="Times New Roman"/>
          <w:szCs w:val="24"/>
        </w:rPr>
        <w:t xml:space="preserve">, they are not </w:t>
      </w:r>
      <w:del w:id="230" w:author="Blair Hu" w:date="2017-12-11T16:51:00Z">
        <w:r w:rsidDel="003F674D">
          <w:rPr>
            <w:rFonts w:cs="Times New Roman"/>
            <w:szCs w:val="24"/>
          </w:rPr>
          <w:delText xml:space="preserve">ideal </w:delText>
        </w:r>
      </w:del>
      <w:ins w:id="231" w:author="Blair Hu" w:date="2017-12-11T16:51:00Z">
        <w:r w:rsidR="003F674D">
          <w:rPr>
            <w:rFonts w:cs="Times New Roman"/>
            <w:szCs w:val="24"/>
          </w:rPr>
          <w:t xml:space="preserve">very suitable </w:t>
        </w:r>
      </w:ins>
      <w:r>
        <w:rPr>
          <w:rFonts w:cs="Times New Roman"/>
          <w:szCs w:val="24"/>
        </w:rPr>
        <w:t xml:space="preserve">for more systematic characterization of </w:t>
      </w:r>
      <w:ins w:id="232" w:author="Blair Hu" w:date="2017-12-06T10:36:00Z">
        <w:r w:rsidR="00830644">
          <w:rPr>
            <w:rFonts w:cs="Times New Roman"/>
            <w:szCs w:val="24"/>
          </w:rPr>
          <w:t xml:space="preserve">normal </w:t>
        </w:r>
      </w:ins>
      <w:r>
        <w:rPr>
          <w:rFonts w:cs="Times New Roman"/>
          <w:szCs w:val="24"/>
        </w:rPr>
        <w:t xml:space="preserve">locomotion. </w:t>
      </w:r>
      <w:r w:rsidR="003C6DC9">
        <w:rPr>
          <w:rFonts w:cs="Times New Roman"/>
          <w:szCs w:val="24"/>
        </w:rPr>
        <w:t>Sometimes</w:t>
      </w:r>
      <w:r>
        <w:rPr>
          <w:rFonts w:cs="Times New Roman"/>
          <w:szCs w:val="24"/>
        </w:rPr>
        <w:t>, HAR datasets are collected from impaired populations</w:t>
      </w:r>
      <w:ins w:id="233" w:author="Blair Hu" w:date="2017-12-12T13:51:00Z">
        <w:r w:rsidR="00CF164F">
          <w:rPr>
            <w:rFonts w:cs="Times New Roman"/>
            <w:szCs w:val="24"/>
          </w:rPr>
          <w:t xml:space="preserve"> or </w:t>
        </w:r>
      </w:ins>
      <w:del w:id="234" w:author="Blair Hu" w:date="2017-12-12T13:51:00Z">
        <w:r w:rsidDel="00CF164F">
          <w:rPr>
            <w:rFonts w:cs="Times New Roman"/>
            <w:szCs w:val="24"/>
          </w:rPr>
          <w:delText xml:space="preserve">, </w:delText>
        </w:r>
      </w:del>
      <w:r>
        <w:rPr>
          <w:rFonts w:cs="Times New Roman"/>
          <w:szCs w:val="24"/>
        </w:rPr>
        <w:t xml:space="preserve">during </w:t>
      </w:r>
      <w:del w:id="235" w:author="Blair Hu" w:date="2017-12-12T13:51:00Z">
        <w:r w:rsidDel="00CF164F">
          <w:rPr>
            <w:rFonts w:cs="Times New Roman"/>
            <w:szCs w:val="24"/>
          </w:rPr>
          <w:delText xml:space="preserve">object manipulation, </w:delText>
        </w:r>
        <w:r w:rsidRPr="000E41BE" w:rsidDel="00CF164F">
          <w:rPr>
            <w:rFonts w:cs="Times New Roman"/>
            <w:szCs w:val="24"/>
          </w:rPr>
          <w:delText xml:space="preserve">or </w:delText>
        </w:r>
      </w:del>
      <w:del w:id="236" w:author="Blair Hu" w:date="2017-12-12T13:42:00Z">
        <w:r w:rsidRPr="000E41BE" w:rsidDel="00CF624E">
          <w:rPr>
            <w:rFonts w:cs="Times New Roman"/>
            <w:szCs w:val="24"/>
          </w:rPr>
          <w:delText xml:space="preserve">from </w:delText>
        </w:r>
        <w:r w:rsidR="00CE2E8B" w:rsidRPr="000E41BE" w:rsidDel="00CF624E">
          <w:rPr>
            <w:rFonts w:cs="Times New Roman"/>
            <w:szCs w:val="24"/>
          </w:rPr>
          <w:delText>un</w:delText>
        </w:r>
        <w:r w:rsidR="00C21501" w:rsidRPr="00CF624E" w:rsidDel="00CF624E">
          <w:rPr>
            <w:rFonts w:cs="Times New Roman"/>
            <w:szCs w:val="24"/>
          </w:rPr>
          <w:delText xml:space="preserve">constrained </w:delText>
        </w:r>
        <w:r w:rsidR="00082B59" w:rsidRPr="00CF624E" w:rsidDel="00CF624E">
          <w:rPr>
            <w:rFonts w:cs="Times New Roman"/>
            <w:szCs w:val="24"/>
          </w:rPr>
          <w:delText>environments outside the lab</w:delText>
        </w:r>
      </w:del>
      <w:ins w:id="237" w:author="Blair Hu" w:date="2017-12-12T13:42:00Z">
        <w:r w:rsidR="00CF624E" w:rsidRPr="00CF624E">
          <w:rPr>
            <w:rFonts w:cs="Times New Roman"/>
            <w:szCs w:val="24"/>
            <w:rPrChange w:id="238" w:author="Blair Hu" w:date="2017-12-12T13:42:00Z">
              <w:rPr>
                <w:rFonts w:cs="Times New Roman"/>
                <w:color w:val="FF0000"/>
                <w:szCs w:val="24"/>
              </w:rPr>
            </w:rPrChange>
          </w:rPr>
          <w:t xml:space="preserve">more </w:t>
        </w:r>
      </w:ins>
      <w:ins w:id="239" w:author="Blair Hu" w:date="2017-12-12T13:51:00Z">
        <w:r w:rsidR="00CF164F">
          <w:rPr>
            <w:rFonts w:cs="Times New Roman"/>
            <w:szCs w:val="24"/>
          </w:rPr>
          <w:t xml:space="preserve">natural but </w:t>
        </w:r>
      </w:ins>
      <w:ins w:id="240" w:author="Blair Hu" w:date="2017-12-12T13:42:00Z">
        <w:r w:rsidR="00CF624E" w:rsidRPr="00CF624E">
          <w:rPr>
            <w:rFonts w:cs="Times New Roman"/>
            <w:szCs w:val="24"/>
            <w:rPrChange w:id="241" w:author="Blair Hu" w:date="2017-12-12T13:42:00Z">
              <w:rPr>
                <w:rFonts w:cs="Times New Roman"/>
                <w:color w:val="FF0000"/>
                <w:szCs w:val="24"/>
              </w:rPr>
            </w:rPrChange>
          </w:rPr>
          <w:t xml:space="preserve">complex combined </w:t>
        </w:r>
        <w:r w:rsidR="00CF624E">
          <w:rPr>
            <w:rFonts w:cs="Times New Roman"/>
            <w:szCs w:val="24"/>
          </w:rPr>
          <w:t xml:space="preserve">movements </w:t>
        </w:r>
      </w:ins>
      <w:ins w:id="242" w:author="Blair Hu" w:date="2017-12-14T11:08:00Z">
        <w:r w:rsidR="004808BD">
          <w:rPr>
            <w:rFonts w:cs="Times New Roman"/>
            <w:szCs w:val="24"/>
          </w:rPr>
          <w:t xml:space="preserve">for which the ground truth </w:t>
        </w:r>
      </w:ins>
      <w:ins w:id="243" w:author="Blair Hu" w:date="2017-12-16T13:43:00Z">
        <w:r w:rsidR="00F20573">
          <w:rPr>
            <w:rFonts w:cs="Times New Roman"/>
            <w:szCs w:val="24"/>
          </w:rPr>
          <w:t xml:space="preserve">activity </w:t>
        </w:r>
      </w:ins>
      <w:ins w:id="244" w:author="Blair Hu" w:date="2017-12-14T11:08:00Z">
        <w:r w:rsidR="004808BD">
          <w:rPr>
            <w:rFonts w:cs="Times New Roman"/>
            <w:szCs w:val="24"/>
          </w:rPr>
          <w:t xml:space="preserve">is more </w:t>
        </w:r>
      </w:ins>
      <w:ins w:id="245" w:author="Blair Hu" w:date="2017-12-12T13:43:00Z">
        <w:r w:rsidR="00CF624E">
          <w:rPr>
            <w:rFonts w:cs="Times New Roman"/>
            <w:szCs w:val="24"/>
          </w:rPr>
          <w:t>ambiguous</w:t>
        </w:r>
      </w:ins>
      <w:ins w:id="246" w:author="Blair Hu" w:date="2017-12-14T11:08:00Z">
        <w:r w:rsidR="004808BD">
          <w:rPr>
            <w:rFonts w:cs="Times New Roman"/>
            <w:szCs w:val="24"/>
          </w:rPr>
          <w:t>.</w:t>
        </w:r>
      </w:ins>
      <w:ins w:id="247" w:author="Blair Hu" w:date="2017-12-12T13:42:00Z">
        <w:r w:rsidR="00CF624E">
          <w:rPr>
            <w:rFonts w:cs="Times New Roman"/>
            <w:szCs w:val="24"/>
          </w:rPr>
          <w:t xml:space="preserve"> </w:t>
        </w:r>
      </w:ins>
      <w:del w:id="248" w:author="Blair Hu" w:date="2017-12-12T13:42:00Z">
        <w:r w:rsidR="00C21501" w:rsidDel="00CF624E">
          <w:rPr>
            <w:rFonts w:cs="Times New Roman"/>
            <w:szCs w:val="24"/>
          </w:rPr>
          <w:delText>.</w:delText>
        </w:r>
      </w:del>
      <w:del w:id="249" w:author="Blair Hu" w:date="2017-12-12T13:43:00Z">
        <w:r w:rsidDel="00CF624E">
          <w:rPr>
            <w:rFonts w:cs="Times New Roman"/>
            <w:szCs w:val="24"/>
          </w:rPr>
          <w:delText xml:space="preserve"> </w:delText>
        </w:r>
      </w:del>
      <w:r w:rsidR="00DC0B11">
        <w:rPr>
          <w:rFonts w:cs="Times New Roman"/>
          <w:szCs w:val="24"/>
        </w:rPr>
        <w:t xml:space="preserve">Some </w:t>
      </w:r>
      <w:r w:rsidR="0089734C">
        <w:rPr>
          <w:rFonts w:cs="Times New Roman"/>
          <w:szCs w:val="24"/>
        </w:rPr>
        <w:t>datasets are collected using minimal instrumentation (</w:t>
      </w:r>
      <w:r w:rsidR="0089734C">
        <w:rPr>
          <w:rFonts w:cs="Times New Roman"/>
          <w:i/>
          <w:szCs w:val="24"/>
        </w:rPr>
        <w:t>e.g.</w:t>
      </w:r>
      <w:r w:rsidR="0089734C">
        <w:rPr>
          <w:rFonts w:cs="Times New Roman"/>
          <w:szCs w:val="24"/>
        </w:rPr>
        <w:t xml:space="preserve"> smartphone only</w:t>
      </w:r>
      <w:ins w:id="250" w:author="Blair Hu" w:date="2017-12-11T16:54:00Z">
        <w:r w:rsidR="00CF624E">
          <w:rPr>
            <w:rFonts w:cs="Times New Roman"/>
            <w:szCs w:val="24"/>
          </w:rPr>
          <w:t xml:space="preserve">) </w:t>
        </w:r>
      </w:ins>
      <w:del w:id="251" w:author="Blair Hu" w:date="2017-12-12T13:43:00Z">
        <w:r w:rsidR="0089734C" w:rsidDel="00CF624E">
          <w:rPr>
            <w:rFonts w:cs="Times New Roman"/>
            <w:szCs w:val="24"/>
          </w:rPr>
          <w:delText xml:space="preserve">) </w:delText>
        </w:r>
      </w:del>
      <w:r w:rsidR="00FB3897">
        <w:rPr>
          <w:rFonts w:cs="Times New Roman"/>
          <w:szCs w:val="24"/>
        </w:rPr>
        <w:t>which is</w:t>
      </w:r>
      <w:r w:rsidR="00561173">
        <w:rPr>
          <w:rFonts w:cs="Times New Roman"/>
          <w:szCs w:val="24"/>
        </w:rPr>
        <w:t xml:space="preserve"> convenient</w:t>
      </w:r>
      <w:r w:rsidR="00FB3897">
        <w:rPr>
          <w:rFonts w:cs="Times New Roman"/>
          <w:szCs w:val="24"/>
        </w:rPr>
        <w:t xml:space="preserve"> </w:t>
      </w:r>
      <w:r w:rsidR="00561173">
        <w:rPr>
          <w:rFonts w:cs="Times New Roman"/>
          <w:szCs w:val="24"/>
        </w:rPr>
        <w:t xml:space="preserve">but </w:t>
      </w:r>
      <w:r w:rsidR="00FB3897">
        <w:rPr>
          <w:rFonts w:cs="Times New Roman"/>
          <w:szCs w:val="24"/>
        </w:rPr>
        <w:t>incomplete</w:t>
      </w:r>
      <w:ins w:id="252" w:author="Blair Hu" w:date="2017-12-06T10:41:00Z">
        <w:r w:rsidR="00786828">
          <w:rPr>
            <w:rFonts w:cs="Times New Roman"/>
            <w:szCs w:val="24"/>
          </w:rPr>
          <w:t>. I</w:t>
        </w:r>
      </w:ins>
      <w:del w:id="253" w:author="Blair Hu" w:date="2017-12-06T10:41:00Z">
        <w:r w:rsidR="00FB3897" w:rsidDel="00786828">
          <w:rPr>
            <w:rFonts w:cs="Times New Roman"/>
            <w:szCs w:val="24"/>
          </w:rPr>
          <w:delText xml:space="preserve">; </w:delText>
        </w:r>
        <w:r w:rsidR="00626A2C" w:rsidDel="00786828">
          <w:rPr>
            <w:rFonts w:cs="Times New Roman"/>
            <w:szCs w:val="24"/>
          </w:rPr>
          <w:delText>i</w:delText>
        </w:r>
      </w:del>
      <w:r w:rsidR="00626A2C">
        <w:rPr>
          <w:rFonts w:cs="Times New Roman"/>
          <w:szCs w:val="24"/>
        </w:rPr>
        <w:t>n contrast</w:t>
      </w:r>
      <w:r w:rsidR="00FB3897">
        <w:rPr>
          <w:rFonts w:cs="Times New Roman"/>
          <w:szCs w:val="24"/>
        </w:rPr>
        <w:t xml:space="preserve">, </w:t>
      </w:r>
      <w:r w:rsidR="0089734C">
        <w:rPr>
          <w:rFonts w:cs="Times New Roman"/>
          <w:szCs w:val="24"/>
        </w:rPr>
        <w:t>others rely on</w:t>
      </w:r>
      <w:ins w:id="254" w:author="Blair Hu" w:date="2017-12-16T13:45:00Z">
        <w:r w:rsidR="00F20573">
          <w:rPr>
            <w:rFonts w:cs="Times New Roman"/>
            <w:szCs w:val="24"/>
          </w:rPr>
          <w:t xml:space="preserve"> non-portable</w:t>
        </w:r>
      </w:ins>
      <w:r w:rsidR="0089734C">
        <w:rPr>
          <w:rFonts w:cs="Times New Roman"/>
          <w:szCs w:val="24"/>
        </w:rPr>
        <w:t xml:space="preserve"> </w:t>
      </w:r>
      <w:del w:id="255" w:author="Blair Hu" w:date="2017-12-12T13:52:00Z">
        <w:r w:rsidR="00D435E4" w:rsidDel="00CF164F">
          <w:rPr>
            <w:rFonts w:cs="Times New Roman"/>
            <w:szCs w:val="24"/>
          </w:rPr>
          <w:delText>extensive</w:delText>
        </w:r>
        <w:r w:rsidR="00FB3897" w:rsidDel="00CF164F">
          <w:rPr>
            <w:rFonts w:cs="Times New Roman"/>
            <w:szCs w:val="24"/>
          </w:rPr>
          <w:delText xml:space="preserve"> </w:delText>
        </w:r>
      </w:del>
      <w:r w:rsidR="00FB3897">
        <w:rPr>
          <w:rFonts w:cs="Times New Roman"/>
          <w:szCs w:val="24"/>
        </w:rPr>
        <w:t>instrumentation (</w:t>
      </w:r>
      <w:r w:rsidR="00FB3897">
        <w:rPr>
          <w:rFonts w:cs="Times New Roman"/>
          <w:i/>
          <w:szCs w:val="24"/>
        </w:rPr>
        <w:t>e.g.</w:t>
      </w:r>
      <w:r w:rsidR="00FB3897">
        <w:rPr>
          <w:rFonts w:cs="Times New Roman"/>
          <w:szCs w:val="24"/>
        </w:rPr>
        <w:t xml:space="preserve"> </w:t>
      </w:r>
      <w:del w:id="256" w:author="Blair Hu" w:date="2017-12-06T09:24:00Z">
        <w:r w:rsidR="00FB3897" w:rsidDel="0085084E">
          <w:rPr>
            <w:rFonts w:cs="Times New Roman"/>
            <w:szCs w:val="24"/>
          </w:rPr>
          <w:delText xml:space="preserve">visual </w:delText>
        </w:r>
      </w:del>
      <w:ins w:id="257" w:author="Blair Hu" w:date="2017-12-06T09:24:00Z">
        <w:r w:rsidR="0085084E">
          <w:rPr>
            <w:rFonts w:cs="Times New Roman"/>
            <w:szCs w:val="24"/>
          </w:rPr>
          <w:t xml:space="preserve">optical </w:t>
        </w:r>
      </w:ins>
      <w:r w:rsidR="00FB3897">
        <w:rPr>
          <w:rFonts w:cs="Times New Roman"/>
          <w:szCs w:val="24"/>
        </w:rPr>
        <w:t xml:space="preserve">motion-capture </w:t>
      </w:r>
      <w:del w:id="258" w:author="Blair Hu" w:date="2017-12-12T14:11:00Z">
        <w:r w:rsidR="00FB3897" w:rsidDel="007A1F90">
          <w:rPr>
            <w:rFonts w:cs="Times New Roman"/>
            <w:szCs w:val="24"/>
          </w:rPr>
          <w:delText>systems</w:delText>
        </w:r>
      </w:del>
      <w:ins w:id="259" w:author="Blair Hu" w:date="2017-12-12T13:43:00Z">
        <w:r w:rsidR="00CF624E">
          <w:rPr>
            <w:rFonts w:cs="Times New Roman"/>
            <w:szCs w:val="24"/>
          </w:rPr>
          <w:t>or video</w:t>
        </w:r>
      </w:ins>
      <w:r w:rsidR="00FB3897">
        <w:rPr>
          <w:rFonts w:cs="Times New Roman"/>
          <w:szCs w:val="24"/>
        </w:rPr>
        <w:t xml:space="preserve">) which </w:t>
      </w:r>
      <w:r w:rsidR="00561173">
        <w:rPr>
          <w:rFonts w:cs="Times New Roman"/>
          <w:szCs w:val="24"/>
        </w:rPr>
        <w:t xml:space="preserve">is </w:t>
      </w:r>
      <w:ins w:id="260" w:author="Blair Hu" w:date="2017-12-16T13:45:00Z">
        <w:r w:rsidR="00F20573">
          <w:rPr>
            <w:rFonts w:cs="Times New Roman"/>
            <w:szCs w:val="24"/>
          </w:rPr>
          <w:t xml:space="preserve">highly </w:t>
        </w:r>
      </w:ins>
      <w:del w:id="261" w:author="Blair Hu" w:date="2017-12-06T10:40:00Z">
        <w:r w:rsidR="00561173" w:rsidDel="00187B4D">
          <w:rPr>
            <w:rFonts w:cs="Times New Roman"/>
            <w:szCs w:val="24"/>
          </w:rPr>
          <w:delText xml:space="preserve">thorough </w:delText>
        </w:r>
      </w:del>
      <w:ins w:id="262" w:author="Blair Hu" w:date="2017-12-12T13:44:00Z">
        <w:r w:rsidR="00CF624E">
          <w:rPr>
            <w:rFonts w:cs="Times New Roman"/>
            <w:szCs w:val="24"/>
          </w:rPr>
          <w:t xml:space="preserve">accurate but </w:t>
        </w:r>
      </w:ins>
      <w:del w:id="263" w:author="Blair Hu" w:date="2017-12-12T13:44:00Z">
        <w:r w:rsidR="00561173" w:rsidRPr="000E41BE" w:rsidDel="00CF624E">
          <w:rPr>
            <w:rFonts w:cs="Times New Roman"/>
            <w:szCs w:val="24"/>
          </w:rPr>
          <w:delText>but may</w:delText>
        </w:r>
        <w:r w:rsidR="00FB3897" w:rsidRPr="000E41BE" w:rsidDel="00CF624E">
          <w:rPr>
            <w:rFonts w:cs="Times New Roman"/>
            <w:szCs w:val="24"/>
          </w:rPr>
          <w:delText xml:space="preserve"> become unwieldy</w:delText>
        </w:r>
        <w:r w:rsidR="00A5463F" w:rsidRPr="000E41BE" w:rsidDel="00CF624E">
          <w:rPr>
            <w:rFonts w:cs="Times New Roman"/>
            <w:szCs w:val="24"/>
          </w:rPr>
          <w:delText xml:space="preserve"> and </w:delText>
        </w:r>
      </w:del>
      <w:del w:id="264" w:author="Blair Hu" w:date="2017-12-06T09:24:00Z">
        <w:r w:rsidR="006149E5" w:rsidRPr="00CF624E" w:rsidDel="0085084E">
          <w:rPr>
            <w:rFonts w:cs="Times New Roman"/>
            <w:szCs w:val="24"/>
          </w:rPr>
          <w:delText xml:space="preserve">may </w:delText>
        </w:r>
        <w:r w:rsidR="00A5463F" w:rsidRPr="00CF624E" w:rsidDel="0085084E">
          <w:rPr>
            <w:rFonts w:cs="Times New Roman"/>
            <w:szCs w:val="24"/>
          </w:rPr>
          <w:delText>not</w:delText>
        </w:r>
        <w:r w:rsidR="00561173" w:rsidRPr="00CF624E" w:rsidDel="0085084E">
          <w:rPr>
            <w:rFonts w:cs="Times New Roman"/>
            <w:szCs w:val="24"/>
          </w:rPr>
          <w:delText xml:space="preserve"> be</w:delText>
        </w:r>
      </w:del>
      <w:del w:id="265" w:author="Blair Hu" w:date="2017-12-16T13:45:00Z">
        <w:r w:rsidR="00A5463F" w:rsidRPr="00CF624E" w:rsidDel="00F20573">
          <w:rPr>
            <w:rFonts w:cs="Times New Roman"/>
            <w:szCs w:val="24"/>
          </w:rPr>
          <w:delText xml:space="preserve"> </w:delText>
        </w:r>
      </w:del>
      <w:ins w:id="266" w:author="Blair Hu" w:date="2017-12-12T13:54:00Z">
        <w:r w:rsidR="00CF164F">
          <w:rPr>
            <w:rFonts w:cs="Times New Roman"/>
            <w:szCs w:val="24"/>
          </w:rPr>
          <w:t xml:space="preserve">not </w:t>
        </w:r>
      </w:ins>
      <w:r w:rsidR="00A5463F" w:rsidRPr="000E41BE">
        <w:rPr>
          <w:rFonts w:cs="Times New Roman"/>
          <w:szCs w:val="24"/>
        </w:rPr>
        <w:t xml:space="preserve">representative of </w:t>
      </w:r>
      <w:del w:id="267" w:author="Blair Hu" w:date="2017-12-06T09:26:00Z">
        <w:r w:rsidR="00A5463F" w:rsidRPr="000E41BE" w:rsidDel="0085084E">
          <w:rPr>
            <w:rFonts w:cs="Times New Roman"/>
            <w:szCs w:val="24"/>
          </w:rPr>
          <w:delText xml:space="preserve">control </w:delText>
        </w:r>
      </w:del>
      <w:ins w:id="268" w:author="Blair Hu" w:date="2017-12-06T09:26:00Z">
        <w:r w:rsidR="0085084E" w:rsidRPr="000E41BE">
          <w:rPr>
            <w:rFonts w:cs="Times New Roman"/>
            <w:szCs w:val="24"/>
          </w:rPr>
          <w:t xml:space="preserve">biomechanical </w:t>
        </w:r>
      </w:ins>
      <w:r w:rsidR="00A5463F" w:rsidRPr="00CF624E">
        <w:rPr>
          <w:rFonts w:cs="Times New Roman"/>
          <w:szCs w:val="24"/>
        </w:rPr>
        <w:t xml:space="preserve">signals </w:t>
      </w:r>
      <w:r w:rsidR="00982A6D" w:rsidRPr="00CF624E">
        <w:rPr>
          <w:rFonts w:cs="Times New Roman"/>
          <w:szCs w:val="24"/>
        </w:rPr>
        <w:t xml:space="preserve">accessible </w:t>
      </w:r>
      <w:del w:id="269" w:author="Blair Hu" w:date="2017-12-06T09:26:00Z">
        <w:r w:rsidR="00982A6D" w:rsidRPr="00CF624E" w:rsidDel="0085084E">
          <w:rPr>
            <w:rFonts w:cs="Times New Roman"/>
            <w:szCs w:val="24"/>
          </w:rPr>
          <w:delText xml:space="preserve">to </w:delText>
        </w:r>
        <w:r w:rsidR="00A5463F" w:rsidRPr="00CF624E" w:rsidDel="0085084E">
          <w:rPr>
            <w:rFonts w:cs="Times New Roman"/>
            <w:szCs w:val="24"/>
          </w:rPr>
          <w:delText xml:space="preserve">a </w:delText>
        </w:r>
      </w:del>
      <w:ins w:id="270" w:author="Blair Hu" w:date="2017-12-06T09:26:00Z">
        <w:r w:rsidR="0085084E" w:rsidRPr="00CF624E">
          <w:rPr>
            <w:rFonts w:cs="Times New Roman"/>
            <w:szCs w:val="24"/>
          </w:rPr>
          <w:t xml:space="preserve">for </w:t>
        </w:r>
        <w:r w:rsidR="0085084E" w:rsidRPr="00982A92">
          <w:rPr>
            <w:rFonts w:cs="Times New Roman"/>
            <w:szCs w:val="24"/>
          </w:rPr>
          <w:t>controlling</w:t>
        </w:r>
        <w:r w:rsidR="0085084E" w:rsidRPr="000E41BE">
          <w:rPr>
            <w:rFonts w:cs="Times New Roman"/>
            <w:szCs w:val="24"/>
          </w:rPr>
          <w:t xml:space="preserve"> a </w:t>
        </w:r>
      </w:ins>
      <w:del w:id="271" w:author="Blair Hu" w:date="2017-12-12T14:12:00Z">
        <w:r w:rsidR="00A5463F" w:rsidRPr="000E41BE" w:rsidDel="00982A92">
          <w:rPr>
            <w:rFonts w:cs="Times New Roman"/>
            <w:szCs w:val="24"/>
          </w:rPr>
          <w:delText xml:space="preserve">wearable </w:delText>
        </w:r>
        <w:r w:rsidR="00982A6D" w:rsidRPr="000E41BE" w:rsidDel="00982A92">
          <w:rPr>
            <w:rFonts w:cs="Times New Roman"/>
            <w:szCs w:val="24"/>
          </w:rPr>
          <w:delText xml:space="preserve">lower limb </w:delText>
        </w:r>
        <w:r w:rsidR="00A5463F" w:rsidRPr="00CF624E" w:rsidDel="00982A92">
          <w:rPr>
            <w:rFonts w:cs="Times New Roman"/>
            <w:szCs w:val="24"/>
          </w:rPr>
          <w:delText xml:space="preserve">assistive </w:delText>
        </w:r>
      </w:del>
      <w:r w:rsidR="00A5463F" w:rsidRPr="00CF624E">
        <w:rPr>
          <w:rFonts w:cs="Times New Roman"/>
          <w:szCs w:val="24"/>
        </w:rPr>
        <w:t>device</w:t>
      </w:r>
      <w:ins w:id="272" w:author="Blair Hu" w:date="2017-12-06T09:26:00Z">
        <w:r w:rsidR="0085084E" w:rsidRPr="00CF624E">
          <w:rPr>
            <w:rFonts w:cs="Times New Roman"/>
            <w:szCs w:val="24"/>
          </w:rPr>
          <w:t xml:space="preserve"> </w:t>
        </w:r>
      </w:ins>
      <w:ins w:id="273" w:author="Blair Hu" w:date="2017-12-06T10:42:00Z">
        <w:r w:rsidR="000D52B5" w:rsidRPr="00CF624E">
          <w:rPr>
            <w:rFonts w:cs="Times New Roman"/>
            <w:szCs w:val="24"/>
          </w:rPr>
          <w:t>in a more ecological</w:t>
        </w:r>
        <w:r w:rsidR="00786828" w:rsidRPr="00CF624E">
          <w:rPr>
            <w:rFonts w:cs="Times New Roman"/>
            <w:szCs w:val="24"/>
          </w:rPr>
          <w:t xml:space="preserve"> setting</w:t>
        </w:r>
      </w:ins>
      <w:r w:rsidR="00D435E4" w:rsidRPr="00CF624E">
        <w:rPr>
          <w:rFonts w:cs="Times New Roman"/>
          <w:szCs w:val="24"/>
        </w:rPr>
        <w:t>.</w:t>
      </w:r>
      <w:r w:rsidR="006925AB">
        <w:rPr>
          <w:rFonts w:cs="Times New Roman"/>
          <w:szCs w:val="24"/>
        </w:rPr>
        <w:t xml:space="preserve"> </w:t>
      </w:r>
      <w:ins w:id="274" w:author="Blair Hu" w:date="2017-12-06T10:45:00Z">
        <w:r w:rsidR="00DA13B6">
          <w:rPr>
            <w:rFonts w:cs="Times New Roman"/>
            <w:szCs w:val="24"/>
          </w:rPr>
          <w:t xml:space="preserve">Also, </w:t>
        </w:r>
      </w:ins>
      <w:del w:id="275" w:author="Blair Hu" w:date="2017-12-06T10:45:00Z">
        <w:r w:rsidR="00E06C8E" w:rsidDel="00DA13B6">
          <w:rPr>
            <w:rFonts w:cs="Times New Roman"/>
            <w:szCs w:val="24"/>
          </w:rPr>
          <w:delText>M</w:delText>
        </w:r>
      </w:del>
      <w:ins w:id="276" w:author="Blair Hu" w:date="2017-12-06T10:45:00Z">
        <w:r w:rsidR="00DA13B6">
          <w:rPr>
            <w:rFonts w:cs="Times New Roman"/>
            <w:szCs w:val="24"/>
          </w:rPr>
          <w:t>m</w:t>
        </w:r>
      </w:ins>
      <w:r w:rsidR="00E06C8E">
        <w:rPr>
          <w:rFonts w:cs="Times New Roman"/>
          <w:szCs w:val="24"/>
        </w:rPr>
        <w:t>any</w:t>
      </w:r>
      <w:r w:rsidR="00D435E4">
        <w:rPr>
          <w:rFonts w:cs="Times New Roman"/>
          <w:szCs w:val="24"/>
        </w:rPr>
        <w:t xml:space="preserve"> </w:t>
      </w:r>
      <w:del w:id="277" w:author="Blair Hu" w:date="2017-12-14T11:10:00Z">
        <w:r w:rsidDel="00602975">
          <w:rPr>
            <w:rFonts w:cs="Times New Roman"/>
            <w:szCs w:val="24"/>
          </w:rPr>
          <w:delText>do not</w:delText>
        </w:r>
      </w:del>
      <w:del w:id="278" w:author="Blair Hu" w:date="2017-12-15T11:48:00Z">
        <w:r w:rsidDel="006D7393">
          <w:rPr>
            <w:rFonts w:cs="Times New Roman"/>
            <w:szCs w:val="24"/>
          </w:rPr>
          <w:delText xml:space="preserve"> </w:delText>
        </w:r>
      </w:del>
      <w:ins w:id="279" w:author="Blair Hu" w:date="2017-12-15T11:47:00Z">
        <w:r w:rsidR="005F497B">
          <w:rPr>
            <w:rFonts w:cs="Times New Roman"/>
            <w:szCs w:val="24"/>
          </w:rPr>
          <w:t xml:space="preserve">only contain single </w:t>
        </w:r>
      </w:ins>
      <w:del w:id="280" w:author="Blair Hu" w:date="2017-12-15T11:47:00Z">
        <w:r w:rsidDel="005F497B">
          <w:rPr>
            <w:rFonts w:cs="Times New Roman"/>
            <w:szCs w:val="24"/>
          </w:rPr>
          <w:delText xml:space="preserve">combine sensory </w:delText>
        </w:r>
      </w:del>
      <w:r>
        <w:rPr>
          <w:rFonts w:cs="Times New Roman"/>
          <w:szCs w:val="24"/>
        </w:rPr>
        <w:t>modalities (</w:t>
      </w:r>
      <w:r>
        <w:rPr>
          <w:rFonts w:cs="Times New Roman"/>
          <w:i/>
          <w:szCs w:val="24"/>
        </w:rPr>
        <w:t xml:space="preserve">e.g. </w:t>
      </w:r>
      <w:ins w:id="281" w:author="Blair Hu" w:date="2017-12-15T11:47:00Z">
        <w:r w:rsidR="005F497B">
          <w:rPr>
            <w:rFonts w:cs="Times New Roman"/>
            <w:szCs w:val="24"/>
          </w:rPr>
          <w:t xml:space="preserve">kinematics but </w:t>
        </w:r>
      </w:ins>
      <w:r w:rsidR="00D435E4">
        <w:rPr>
          <w:rFonts w:cs="Times New Roman"/>
          <w:szCs w:val="24"/>
        </w:rPr>
        <w:t>no EMG)</w:t>
      </w:r>
      <w:r w:rsidR="00A3510D">
        <w:rPr>
          <w:rFonts w:cs="Times New Roman"/>
          <w:szCs w:val="24"/>
        </w:rPr>
        <w:t xml:space="preserve"> </w:t>
      </w:r>
      <w:ins w:id="282" w:author="Blair Hu" w:date="2017-12-15T11:48:00Z">
        <w:r w:rsidR="006D7393">
          <w:rPr>
            <w:rFonts w:cs="Times New Roman"/>
            <w:szCs w:val="24"/>
          </w:rPr>
          <w:t>and/</w:t>
        </w:r>
      </w:ins>
      <w:del w:id="283" w:author="Blair Hu" w:date="2017-12-14T11:10:00Z">
        <w:r w:rsidR="00181BCE" w:rsidDel="00602975">
          <w:rPr>
            <w:rFonts w:cs="Times New Roman"/>
            <w:szCs w:val="24"/>
          </w:rPr>
          <w:delText>and/or</w:delText>
        </w:r>
      </w:del>
      <w:ins w:id="284" w:author="Blair Hu" w:date="2017-12-15T11:47:00Z">
        <w:r w:rsidR="005F497B">
          <w:rPr>
            <w:rFonts w:cs="Times New Roman"/>
            <w:szCs w:val="24"/>
          </w:rPr>
          <w:t xml:space="preserve">or use lower </w:t>
        </w:r>
      </w:ins>
      <w:del w:id="285" w:author="Blair Hu" w:date="2017-12-15T11:47:00Z">
        <w:r w:rsidDel="005F497B">
          <w:rPr>
            <w:rFonts w:cs="Times New Roman"/>
            <w:szCs w:val="24"/>
          </w:rPr>
          <w:delText xml:space="preserve"> </w:delText>
        </w:r>
      </w:del>
      <w:ins w:id="286" w:author="Blair Hu" w:date="2017-12-06T09:32:00Z">
        <w:r w:rsidR="006C5C48">
          <w:rPr>
            <w:rFonts w:cs="Times New Roman"/>
            <w:szCs w:val="24"/>
          </w:rPr>
          <w:t xml:space="preserve">sampling rates </w:t>
        </w:r>
      </w:ins>
      <w:del w:id="287" w:author="Blair Hu" w:date="2017-12-06T09:32:00Z">
        <w:r w:rsidDel="006C5C48">
          <w:rPr>
            <w:rFonts w:cs="Times New Roman"/>
            <w:szCs w:val="24"/>
          </w:rPr>
          <w:delText xml:space="preserve">are sampled at rates </w:delText>
        </w:r>
        <w:r w:rsidR="001524A2" w:rsidDel="006C5C48">
          <w:rPr>
            <w:rFonts w:cs="Times New Roman"/>
            <w:szCs w:val="24"/>
          </w:rPr>
          <w:delText xml:space="preserve">likely </w:delText>
        </w:r>
      </w:del>
      <w:del w:id="288" w:author="Blair Hu" w:date="2017-12-06T10:45:00Z">
        <w:r w:rsidDel="00DA13B6">
          <w:rPr>
            <w:rFonts w:cs="Times New Roman"/>
            <w:szCs w:val="24"/>
          </w:rPr>
          <w:delText>in</w:delText>
        </w:r>
      </w:del>
      <w:del w:id="289" w:author="Blair Hu" w:date="2017-12-14T11:09:00Z">
        <w:r w:rsidDel="00E747A8">
          <w:rPr>
            <w:rFonts w:cs="Times New Roman"/>
            <w:szCs w:val="24"/>
          </w:rPr>
          <w:delText xml:space="preserve">sufficient </w:delText>
        </w:r>
      </w:del>
      <w:del w:id="290" w:author="Blair Hu" w:date="2017-12-15T11:47:00Z">
        <w:r w:rsidDel="005F497B">
          <w:rPr>
            <w:rFonts w:cs="Times New Roman"/>
            <w:szCs w:val="24"/>
          </w:rPr>
          <w:delText>for use</w:delText>
        </w:r>
      </w:del>
      <w:ins w:id="291" w:author="Blair Hu" w:date="2017-12-15T11:47:00Z">
        <w:r w:rsidR="005F497B">
          <w:rPr>
            <w:rFonts w:cs="Times New Roman"/>
            <w:szCs w:val="24"/>
          </w:rPr>
          <w:t>that</w:t>
        </w:r>
      </w:ins>
      <w:r>
        <w:rPr>
          <w:rFonts w:cs="Times New Roman"/>
          <w:szCs w:val="24"/>
        </w:rPr>
        <w:t xml:space="preserve"> </w:t>
      </w:r>
      <w:ins w:id="292" w:author="Blair Hu" w:date="2017-12-15T11:47:00Z">
        <w:r w:rsidR="005F497B">
          <w:rPr>
            <w:rFonts w:cs="Times New Roman"/>
            <w:szCs w:val="24"/>
          </w:rPr>
          <w:t xml:space="preserve">may be insufficient for </w:t>
        </w:r>
      </w:ins>
      <w:del w:id="293" w:author="Blair Hu" w:date="2017-12-15T11:47:00Z">
        <w:r w:rsidDel="005F497B">
          <w:rPr>
            <w:rFonts w:cs="Times New Roman"/>
            <w:szCs w:val="24"/>
          </w:rPr>
          <w:delText xml:space="preserve">in </w:delText>
        </w:r>
      </w:del>
      <w:r w:rsidR="00B86769">
        <w:rPr>
          <w:rFonts w:cs="Times New Roman"/>
          <w:szCs w:val="24"/>
        </w:rPr>
        <w:t xml:space="preserve">certain </w:t>
      </w:r>
      <w:r>
        <w:rPr>
          <w:rFonts w:cs="Times New Roman"/>
          <w:szCs w:val="24"/>
        </w:rPr>
        <w:t>online control schemes</w:t>
      </w:r>
      <w:del w:id="294" w:author="Blair Hu" w:date="2017-12-06T09:32:00Z">
        <w:r w:rsidR="00D435E4" w:rsidDel="006C5C48">
          <w:rPr>
            <w:rFonts w:cs="Times New Roman"/>
            <w:szCs w:val="24"/>
          </w:rPr>
          <w:delText xml:space="preserve"> too</w:delText>
        </w:r>
      </w:del>
      <w:r>
        <w:rPr>
          <w:rFonts w:cs="Times New Roman"/>
          <w:szCs w:val="24"/>
        </w:rPr>
        <w:t xml:space="preserve">. </w:t>
      </w:r>
    </w:p>
    <w:p w:rsidR="00D70D18" w:rsidDel="004D5AF5" w:rsidRDefault="00245C23" w:rsidP="007E086F">
      <w:pPr>
        <w:jc w:val="both"/>
        <w:rPr>
          <w:del w:id="295" w:author="Blair Hu" w:date="2017-12-06T09:35:00Z"/>
          <w:rFonts w:cs="Times New Roman"/>
          <w:szCs w:val="24"/>
        </w:rPr>
      </w:pPr>
      <w:moveToRangeStart w:id="296" w:author="Blair Hu" w:date="2017-12-05T17:37:00Z" w:name="move500258801"/>
      <w:moveTo w:id="297" w:author="Blair Hu" w:date="2017-12-05T17:37:00Z">
        <w:del w:id="298" w:author="Blair Hu" w:date="2017-12-06T09:33:00Z">
          <w:r w:rsidDel="006C5C48">
            <w:rPr>
              <w:rFonts w:cs="Times New Roman"/>
              <w:szCs w:val="24"/>
            </w:rPr>
            <w:delText>Yet</w:delText>
          </w:r>
          <w:r w:rsidRPr="00257612" w:rsidDel="006C5C48">
            <w:rPr>
              <w:rFonts w:cs="Times New Roman"/>
              <w:szCs w:val="24"/>
            </w:rPr>
            <w:delText>, t</w:delText>
          </w:r>
        </w:del>
        <w:del w:id="299" w:author="Blair Hu" w:date="2017-12-06T09:36:00Z">
          <w:r w:rsidRPr="00257612" w:rsidDel="004D5AF5">
            <w:rPr>
              <w:rFonts w:cs="Times New Roman"/>
              <w:szCs w:val="24"/>
            </w:rPr>
            <w:delText xml:space="preserve">o the best of our knowledge there </w:delText>
          </w:r>
          <w:r w:rsidDel="004D5AF5">
            <w:rPr>
              <w:rFonts w:cs="Times New Roman"/>
              <w:szCs w:val="24"/>
            </w:rPr>
            <w:delText xml:space="preserve">still </w:delText>
          </w:r>
          <w:r w:rsidRPr="00257612" w:rsidDel="004D5AF5">
            <w:rPr>
              <w:rFonts w:cs="Times New Roman"/>
              <w:szCs w:val="24"/>
            </w:rPr>
            <w:delText xml:space="preserve">does not exist a </w:delText>
          </w:r>
          <w:r w:rsidDel="004D5AF5">
            <w:rPr>
              <w:rFonts w:cs="Times New Roman"/>
              <w:szCs w:val="24"/>
            </w:rPr>
            <w:delText xml:space="preserve">unified and comprehensive </w:delText>
          </w:r>
          <w:r w:rsidRPr="00257612" w:rsidDel="004D5AF5">
            <w:rPr>
              <w:rFonts w:cs="Times New Roman"/>
              <w:szCs w:val="24"/>
            </w:rPr>
            <w:delText xml:space="preserve">publicly available database of </w:delText>
          </w:r>
          <w:r w:rsidDel="004D5AF5">
            <w:rPr>
              <w:rFonts w:cs="Times New Roman"/>
              <w:szCs w:val="24"/>
            </w:rPr>
            <w:delText xml:space="preserve">neuromechanical signals recorded from </w:delText>
          </w:r>
          <w:r w:rsidRPr="00257612" w:rsidDel="004D5AF5">
            <w:rPr>
              <w:rFonts w:cs="Times New Roman"/>
              <w:szCs w:val="24"/>
            </w:rPr>
            <w:delText xml:space="preserve">unassisted able-bodied </w:delText>
          </w:r>
          <w:r w:rsidDel="004D5AF5">
            <w:rPr>
              <w:rFonts w:cs="Times New Roman"/>
              <w:szCs w:val="24"/>
            </w:rPr>
            <w:delText>individuals as they freely transition between a variety of locomotor activities (</w:delText>
          </w:r>
          <w:r w:rsidRPr="00257612" w:rsidDel="004D5AF5">
            <w:rPr>
              <w:rFonts w:cs="Times New Roman"/>
              <w:szCs w:val="24"/>
            </w:rPr>
            <w:delText xml:space="preserve">to which device-assisted </w:delText>
          </w:r>
          <w:r w:rsidDel="004D5AF5">
            <w:rPr>
              <w:rFonts w:cs="Times New Roman"/>
              <w:szCs w:val="24"/>
            </w:rPr>
            <w:delText xml:space="preserve">and/or impaired </w:delText>
          </w:r>
          <w:r w:rsidRPr="00257612" w:rsidDel="004D5AF5">
            <w:rPr>
              <w:rFonts w:cs="Times New Roman"/>
              <w:szCs w:val="24"/>
            </w:rPr>
            <w:delText>locomotion can be compa</w:delText>
          </w:r>
          <w:r w:rsidDel="004D5AF5">
            <w:rPr>
              <w:rFonts w:cs="Times New Roman"/>
              <w:szCs w:val="24"/>
            </w:rPr>
            <w:delText>red).</w:delText>
          </w:r>
        </w:del>
        <w:del w:id="300" w:author="Blair Hu" w:date="2017-12-06T09:35:00Z">
          <w:r w:rsidDel="004D5AF5">
            <w:rPr>
              <w:rFonts w:cs="Times New Roman"/>
              <w:szCs w:val="24"/>
            </w:rPr>
            <w:delText xml:space="preserve">  </w:delText>
          </w:r>
        </w:del>
      </w:moveTo>
      <w:moveToRangeEnd w:id="296"/>
    </w:p>
    <w:p w:rsidR="000E41BE" w:rsidRDefault="004D5AF5" w:rsidP="00D70D18">
      <w:pPr>
        <w:jc w:val="both"/>
        <w:rPr>
          <w:ins w:id="301" w:author="Blair Hu" w:date="2017-12-12T13:59:00Z"/>
          <w:rFonts w:cs="Times New Roman"/>
          <w:szCs w:val="24"/>
        </w:rPr>
      </w:pPr>
      <w:ins w:id="302" w:author="Blair Hu" w:date="2017-12-06T09:36:00Z">
        <w:r>
          <w:rPr>
            <w:rFonts w:cs="Times New Roman"/>
            <w:szCs w:val="24"/>
          </w:rPr>
          <w:t>T</w:t>
        </w:r>
        <w:r w:rsidRPr="00257612">
          <w:rPr>
            <w:rFonts w:cs="Times New Roman"/>
            <w:szCs w:val="24"/>
          </w:rPr>
          <w:t>o the best of our knowledge</w:t>
        </w:r>
        <w:r>
          <w:rPr>
            <w:rFonts w:cs="Times New Roman"/>
            <w:szCs w:val="24"/>
          </w:rPr>
          <w:t>,</w:t>
        </w:r>
        <w:r w:rsidRPr="00257612">
          <w:rPr>
            <w:rFonts w:cs="Times New Roman"/>
            <w:szCs w:val="24"/>
          </w:rPr>
          <w:t xml:space="preserve"> there </w:t>
        </w:r>
        <w:r>
          <w:rPr>
            <w:rFonts w:cs="Times New Roman"/>
            <w:szCs w:val="24"/>
          </w:rPr>
          <w:t xml:space="preserve">still </w:t>
        </w:r>
        <w:r w:rsidRPr="00257612">
          <w:rPr>
            <w:rFonts w:cs="Times New Roman"/>
            <w:szCs w:val="24"/>
          </w:rPr>
          <w:t xml:space="preserve">does not exist a publicly available database of </w:t>
        </w:r>
      </w:ins>
      <w:ins w:id="303" w:author="Blair Hu" w:date="2017-12-06T09:37:00Z">
        <w:r>
          <w:rPr>
            <w:rFonts w:cs="Times New Roman"/>
            <w:szCs w:val="24"/>
          </w:rPr>
          <w:t xml:space="preserve">kinematic and EMG data </w:t>
        </w:r>
      </w:ins>
      <w:ins w:id="304" w:author="Blair Hu" w:date="2017-12-06T10:05:00Z">
        <w:r w:rsidR="00CB3228">
          <w:rPr>
            <w:rFonts w:cs="Times New Roman"/>
            <w:szCs w:val="24"/>
          </w:rPr>
          <w:t xml:space="preserve">simultaneously </w:t>
        </w:r>
      </w:ins>
      <w:ins w:id="305" w:author="Blair Hu" w:date="2017-12-06T09:37:00Z">
        <w:r>
          <w:rPr>
            <w:rFonts w:cs="Times New Roman"/>
            <w:szCs w:val="24"/>
          </w:rPr>
          <w:t xml:space="preserve">recorded from wearable sensors as able-bodied individuals freely transition between </w:t>
        </w:r>
      </w:ins>
      <w:ins w:id="306" w:author="Blair Hu" w:date="2017-12-08T16:46:00Z">
        <w:r w:rsidR="00C02392">
          <w:rPr>
            <w:rFonts w:cs="Times New Roman"/>
            <w:szCs w:val="24"/>
          </w:rPr>
          <w:t>several</w:t>
        </w:r>
      </w:ins>
      <w:ins w:id="307" w:author="Blair Hu" w:date="2017-12-12T14:14:00Z">
        <w:r w:rsidR="008721B8">
          <w:rPr>
            <w:rFonts w:cs="Times New Roman"/>
            <w:szCs w:val="24"/>
          </w:rPr>
          <w:t xml:space="preserve"> distinct</w:t>
        </w:r>
      </w:ins>
      <w:ins w:id="308" w:author="Blair Hu" w:date="2017-12-08T16:46:00Z">
        <w:r w:rsidR="00C02392">
          <w:rPr>
            <w:rFonts w:cs="Times New Roman"/>
            <w:szCs w:val="24"/>
          </w:rPr>
          <w:t xml:space="preserve"> </w:t>
        </w:r>
      </w:ins>
      <w:ins w:id="309" w:author="Blair Hu" w:date="2017-12-06T09:41:00Z">
        <w:r>
          <w:rPr>
            <w:rFonts w:cs="Times New Roman"/>
            <w:szCs w:val="24"/>
          </w:rPr>
          <w:t xml:space="preserve">locomotor </w:t>
        </w:r>
      </w:ins>
      <w:ins w:id="310" w:author="Blair Hu" w:date="2017-12-06T09:37:00Z">
        <w:r w:rsidR="00DC7C3A">
          <w:rPr>
            <w:rFonts w:cs="Times New Roman"/>
            <w:szCs w:val="24"/>
          </w:rPr>
          <w:t>activities</w:t>
        </w:r>
      </w:ins>
      <w:ins w:id="311" w:author="Blair Hu" w:date="2017-12-06T09:49:00Z">
        <w:r w:rsidR="00DC7C3A">
          <w:rPr>
            <w:rFonts w:cs="Times New Roman"/>
            <w:szCs w:val="24"/>
          </w:rPr>
          <w:t>.</w:t>
        </w:r>
      </w:ins>
      <w:ins w:id="312" w:author="Blair Hu" w:date="2017-12-06T09:37:00Z">
        <w:r w:rsidR="00DC7C3A">
          <w:rPr>
            <w:rFonts w:cs="Times New Roman"/>
            <w:szCs w:val="24"/>
          </w:rPr>
          <w:t xml:space="preserve"> </w:t>
        </w:r>
      </w:ins>
      <w:r w:rsidR="00D70D18">
        <w:rPr>
          <w:rFonts w:cs="Times New Roman"/>
          <w:szCs w:val="24"/>
        </w:rPr>
        <w:t>To address some of these aforementioned limitations</w:t>
      </w:r>
      <w:ins w:id="313" w:author="Blair Hu" w:date="2017-12-06T09:50:00Z">
        <w:r w:rsidR="00DC7C3A">
          <w:rPr>
            <w:rFonts w:cs="Times New Roman"/>
            <w:szCs w:val="24"/>
          </w:rPr>
          <w:t xml:space="preserve"> and provide relevant reference data for researchers in the field of wearable </w:t>
        </w:r>
      </w:ins>
      <w:ins w:id="314" w:author="Blair Hu" w:date="2017-12-12T14:14:00Z">
        <w:r w:rsidR="008721B8">
          <w:rPr>
            <w:rFonts w:cs="Times New Roman"/>
            <w:szCs w:val="24"/>
          </w:rPr>
          <w:t xml:space="preserve">lower limb </w:t>
        </w:r>
      </w:ins>
      <w:ins w:id="315" w:author="Blair Hu" w:date="2017-12-06T09:50:00Z">
        <w:r w:rsidR="00DC7C3A">
          <w:rPr>
            <w:rFonts w:cs="Times New Roman"/>
            <w:szCs w:val="24"/>
          </w:rPr>
          <w:t>assistive devices</w:t>
        </w:r>
      </w:ins>
      <w:r w:rsidR="00D70D18">
        <w:rPr>
          <w:rFonts w:cs="Times New Roman"/>
          <w:szCs w:val="24"/>
        </w:rPr>
        <w:t xml:space="preserve">, </w:t>
      </w:r>
      <w:r w:rsidR="00774571">
        <w:rPr>
          <w:rFonts w:cs="Times New Roman"/>
          <w:szCs w:val="24"/>
        </w:rPr>
        <w:t xml:space="preserve">we </w:t>
      </w:r>
      <w:del w:id="316" w:author="Blair Hu" w:date="2017-12-12T14:14:00Z">
        <w:r w:rsidR="00D70D18" w:rsidDel="008721B8">
          <w:rPr>
            <w:rFonts w:cs="Times New Roman"/>
            <w:szCs w:val="24"/>
          </w:rPr>
          <w:delText xml:space="preserve">describe an experimental protocol and </w:delText>
        </w:r>
      </w:del>
      <w:r w:rsidR="00D70D18">
        <w:rPr>
          <w:rFonts w:cs="Times New Roman"/>
          <w:szCs w:val="24"/>
        </w:rPr>
        <w:t xml:space="preserve">introduce a </w:t>
      </w:r>
      <w:ins w:id="317" w:author="Blair Hu" w:date="2017-12-06T09:51:00Z">
        <w:r w:rsidR="00DC7C3A">
          <w:rPr>
            <w:rFonts w:cs="Times New Roman"/>
            <w:szCs w:val="24"/>
          </w:rPr>
          <w:t xml:space="preserve">device-agnostic benchmark </w:t>
        </w:r>
      </w:ins>
      <w:r w:rsidR="00D70D18">
        <w:rPr>
          <w:rFonts w:cs="Times New Roman"/>
          <w:szCs w:val="24"/>
        </w:rPr>
        <w:t xml:space="preserve">dataset </w:t>
      </w:r>
      <w:ins w:id="318" w:author="Blair Hu" w:date="2017-12-06T09:51:00Z">
        <w:r w:rsidR="00DC7C3A">
          <w:rPr>
            <w:rFonts w:cs="Times New Roman"/>
            <w:szCs w:val="24"/>
          </w:rPr>
          <w:t xml:space="preserve">of </w:t>
        </w:r>
      </w:ins>
      <w:ins w:id="319" w:author="Blair Hu" w:date="2017-12-06T09:52:00Z">
        <w:r w:rsidR="00DC7C3A">
          <w:rPr>
            <w:rFonts w:cs="Times New Roman"/>
            <w:szCs w:val="24"/>
          </w:rPr>
          <w:t xml:space="preserve">bilateral neuromechanical signals called </w:t>
        </w:r>
        <w:r w:rsidR="00DC7C3A" w:rsidRPr="000637E6">
          <w:rPr>
            <w:rFonts w:cs="Times New Roman"/>
            <w:szCs w:val="24"/>
          </w:rPr>
          <w:t>ENABL3S</w:t>
        </w:r>
        <w:r w:rsidR="00DC7C3A">
          <w:rPr>
            <w:rFonts w:cs="Times New Roman"/>
            <w:b/>
            <w:szCs w:val="24"/>
          </w:rPr>
          <w:t xml:space="preserve"> </w:t>
        </w:r>
        <w:r w:rsidR="00DC7C3A">
          <w:rPr>
            <w:rFonts w:cs="Times New Roman"/>
            <w:szCs w:val="24"/>
          </w:rPr>
          <w:t>(</w:t>
        </w:r>
        <w:r w:rsidR="00DC7C3A" w:rsidRPr="00257612">
          <w:rPr>
            <w:rFonts w:cs="Times New Roman"/>
            <w:b/>
            <w:szCs w:val="24"/>
          </w:rPr>
          <w:t>EN</w:t>
        </w:r>
        <w:r w:rsidR="00DC7C3A" w:rsidRPr="00257612">
          <w:rPr>
            <w:rFonts w:cs="Times New Roman"/>
            <w:szCs w:val="24"/>
          </w:rPr>
          <w:t xml:space="preserve">cyclopedia of </w:t>
        </w:r>
        <w:r w:rsidR="00DC7C3A" w:rsidRPr="00257612">
          <w:rPr>
            <w:rFonts w:cs="Times New Roman"/>
            <w:b/>
            <w:szCs w:val="24"/>
          </w:rPr>
          <w:t>A</w:t>
        </w:r>
        <w:r w:rsidR="00DC7C3A" w:rsidRPr="00257612">
          <w:rPr>
            <w:rFonts w:cs="Times New Roman"/>
            <w:szCs w:val="24"/>
          </w:rPr>
          <w:t xml:space="preserve">ble-bodied </w:t>
        </w:r>
        <w:r w:rsidR="00DC7C3A" w:rsidRPr="00257612">
          <w:rPr>
            <w:rFonts w:cs="Times New Roman"/>
            <w:b/>
            <w:szCs w:val="24"/>
          </w:rPr>
          <w:t>B</w:t>
        </w:r>
        <w:r w:rsidR="00DC7C3A" w:rsidRPr="00257612">
          <w:rPr>
            <w:rFonts w:cs="Times New Roman"/>
            <w:szCs w:val="24"/>
          </w:rPr>
          <w:t xml:space="preserve">ilateral </w:t>
        </w:r>
        <w:r w:rsidR="00DC7C3A" w:rsidRPr="00257612">
          <w:rPr>
            <w:rFonts w:cs="Times New Roman"/>
            <w:b/>
            <w:szCs w:val="24"/>
          </w:rPr>
          <w:t>L</w:t>
        </w:r>
        <w:r w:rsidR="00DC7C3A" w:rsidRPr="00257612">
          <w:rPr>
            <w:rFonts w:cs="Times New Roman"/>
            <w:szCs w:val="24"/>
          </w:rPr>
          <w:t xml:space="preserve">ower </w:t>
        </w:r>
        <w:r w:rsidR="00DC7C3A" w:rsidRPr="00257612">
          <w:rPr>
            <w:rFonts w:cs="Times New Roman"/>
            <w:b/>
            <w:szCs w:val="24"/>
          </w:rPr>
          <w:t>L</w:t>
        </w:r>
        <w:r w:rsidR="00DC7C3A" w:rsidRPr="00257612">
          <w:rPr>
            <w:rFonts w:cs="Times New Roman"/>
            <w:szCs w:val="24"/>
          </w:rPr>
          <w:t xml:space="preserve">imb </w:t>
        </w:r>
        <w:r w:rsidR="00DC7C3A" w:rsidRPr="00257612">
          <w:rPr>
            <w:rFonts w:cs="Times New Roman"/>
            <w:b/>
            <w:szCs w:val="24"/>
          </w:rPr>
          <w:t>L</w:t>
        </w:r>
        <w:r w:rsidR="00DC7C3A" w:rsidRPr="00257612">
          <w:rPr>
            <w:rFonts w:cs="Times New Roman"/>
            <w:szCs w:val="24"/>
          </w:rPr>
          <w:t xml:space="preserve">ocomotor </w:t>
        </w:r>
        <w:r w:rsidR="00DC7C3A" w:rsidRPr="00257612">
          <w:rPr>
            <w:rFonts w:cs="Times New Roman"/>
            <w:b/>
            <w:szCs w:val="24"/>
          </w:rPr>
          <w:t>S</w:t>
        </w:r>
        <w:r w:rsidR="00DC7C3A" w:rsidRPr="00257612">
          <w:rPr>
            <w:rFonts w:cs="Times New Roman"/>
            <w:szCs w:val="24"/>
          </w:rPr>
          <w:t>ignals</w:t>
        </w:r>
        <w:r w:rsidR="00DC7C3A">
          <w:rPr>
            <w:rFonts w:cs="Times New Roman"/>
            <w:szCs w:val="24"/>
          </w:rPr>
          <w:t xml:space="preserve">). The dataset </w:t>
        </w:r>
      </w:ins>
      <w:del w:id="320" w:author="Blair Hu" w:date="2017-12-06T09:52:00Z">
        <w:r w:rsidR="00D70D18" w:rsidDel="00DC7C3A">
          <w:rPr>
            <w:rFonts w:cs="Times New Roman"/>
            <w:szCs w:val="24"/>
          </w:rPr>
          <w:delText xml:space="preserve">containing </w:delText>
        </w:r>
      </w:del>
      <w:ins w:id="321" w:author="Blair Hu" w:date="2017-12-06T09:52:00Z">
        <w:r w:rsidR="00DC7C3A">
          <w:rPr>
            <w:rFonts w:cs="Times New Roman"/>
            <w:szCs w:val="24"/>
          </w:rPr>
          <w:t xml:space="preserve">contains </w:t>
        </w:r>
      </w:ins>
      <w:r w:rsidR="00F7785E">
        <w:rPr>
          <w:rFonts w:cs="Times New Roman"/>
          <w:szCs w:val="24"/>
        </w:rPr>
        <w:t xml:space="preserve">bilateral </w:t>
      </w:r>
      <w:del w:id="322" w:author="Blair Hu" w:date="2017-12-12T14:15:00Z">
        <w:r w:rsidR="00D70D18" w:rsidDel="008721B8">
          <w:rPr>
            <w:rFonts w:cs="Times New Roman"/>
            <w:szCs w:val="24"/>
          </w:rPr>
          <w:delText>electromyography (EMG)</w:delText>
        </w:r>
      </w:del>
      <w:ins w:id="323" w:author="Blair Hu" w:date="2017-12-12T14:15:00Z">
        <w:r w:rsidR="008721B8">
          <w:rPr>
            <w:rFonts w:cs="Times New Roman"/>
            <w:szCs w:val="24"/>
          </w:rPr>
          <w:t>EMG</w:t>
        </w:r>
      </w:ins>
      <w:r w:rsidR="00D70D18">
        <w:rPr>
          <w:rFonts w:cs="Times New Roman"/>
          <w:szCs w:val="24"/>
        </w:rPr>
        <w:t xml:space="preserve"> and joint and limb kinematics </w:t>
      </w:r>
      <w:del w:id="324" w:author="Blair Hu" w:date="2017-12-06T10:05:00Z">
        <w:r w:rsidR="00980E1F" w:rsidDel="00CB3228">
          <w:rPr>
            <w:rFonts w:cs="Times New Roman"/>
            <w:szCs w:val="24"/>
          </w:rPr>
          <w:delText xml:space="preserve">simultaneously </w:delText>
        </w:r>
      </w:del>
      <w:r w:rsidR="00D70D18">
        <w:rPr>
          <w:rFonts w:cs="Times New Roman"/>
          <w:szCs w:val="24"/>
        </w:rPr>
        <w:t xml:space="preserve">recorded </w:t>
      </w:r>
      <w:del w:id="325" w:author="Blair Hu" w:date="2017-12-06T09:55:00Z">
        <w:r w:rsidR="00D70D18" w:rsidDel="007B063E">
          <w:rPr>
            <w:rFonts w:cs="Times New Roman"/>
            <w:szCs w:val="24"/>
          </w:rPr>
          <w:delText xml:space="preserve">using </w:delText>
        </w:r>
      </w:del>
      <w:ins w:id="326" w:author="Blair Hu" w:date="2017-12-06T09:55:00Z">
        <w:r w:rsidR="007B063E">
          <w:rPr>
            <w:rFonts w:cs="Times New Roman"/>
            <w:szCs w:val="24"/>
          </w:rPr>
          <w:t xml:space="preserve">from </w:t>
        </w:r>
      </w:ins>
      <w:r w:rsidR="00D70D18">
        <w:rPr>
          <w:rFonts w:cs="Times New Roman"/>
          <w:szCs w:val="24"/>
        </w:rPr>
        <w:t>wearable sensors f</w:t>
      </w:r>
      <w:ins w:id="327" w:author="Blair Hu" w:date="2017-12-06T09:55:00Z">
        <w:r w:rsidR="007B063E">
          <w:rPr>
            <w:rFonts w:cs="Times New Roman"/>
            <w:szCs w:val="24"/>
          </w:rPr>
          <w:t>or</w:t>
        </w:r>
      </w:ins>
      <w:del w:id="328" w:author="Blair Hu" w:date="2017-12-06T09:55:00Z">
        <w:r w:rsidR="00D70D18" w:rsidDel="007B063E">
          <w:rPr>
            <w:rFonts w:cs="Times New Roman"/>
            <w:szCs w:val="24"/>
          </w:rPr>
          <w:delText>rom</w:delText>
        </w:r>
      </w:del>
      <w:r w:rsidR="00D70D18">
        <w:rPr>
          <w:rFonts w:cs="Times New Roman"/>
          <w:szCs w:val="24"/>
        </w:rPr>
        <w:t xml:space="preserve"> </w:t>
      </w:r>
      <w:r w:rsidR="00C6698E">
        <w:rPr>
          <w:rFonts w:cs="Times New Roman"/>
          <w:szCs w:val="24"/>
        </w:rPr>
        <w:t>10</w:t>
      </w:r>
      <w:r w:rsidR="00D70D18">
        <w:rPr>
          <w:rFonts w:cs="Times New Roman"/>
          <w:szCs w:val="24"/>
        </w:rPr>
        <w:t xml:space="preserve"> able-bodied individuals as they </w:t>
      </w:r>
      <w:r w:rsidR="00C6698E">
        <w:rPr>
          <w:rFonts w:cs="Times New Roman"/>
          <w:szCs w:val="24"/>
        </w:rPr>
        <w:t xml:space="preserve">freely transitioned between </w:t>
      </w:r>
      <w:del w:id="329" w:author="Blair Hu" w:date="2017-12-06T09:46:00Z">
        <w:r w:rsidR="00D70D18" w:rsidDel="00DC7C3A">
          <w:rPr>
            <w:rFonts w:cs="Times New Roman"/>
            <w:szCs w:val="24"/>
          </w:rPr>
          <w:delText xml:space="preserve">several </w:delText>
        </w:r>
      </w:del>
      <w:ins w:id="330" w:author="Blair Hu" w:date="2017-12-06T09:43:00Z">
        <w:r w:rsidR="00DC7C3A">
          <w:rPr>
            <w:rFonts w:cs="Times New Roman"/>
            <w:szCs w:val="24"/>
          </w:rPr>
          <w:t xml:space="preserve">sitting, standing, and </w:t>
        </w:r>
      </w:ins>
      <w:ins w:id="331" w:author="Blair Hu" w:date="2017-12-06T09:46:00Z">
        <w:r w:rsidR="00DC7C3A">
          <w:rPr>
            <w:rFonts w:cs="Times New Roman"/>
            <w:szCs w:val="24"/>
          </w:rPr>
          <w:t xml:space="preserve">several </w:t>
        </w:r>
      </w:ins>
      <w:ins w:id="332" w:author="Blair Hu" w:date="2017-12-06T09:43:00Z">
        <w:r w:rsidR="00DC7C3A">
          <w:rPr>
            <w:rFonts w:cs="Times New Roman"/>
            <w:szCs w:val="24"/>
          </w:rPr>
          <w:t xml:space="preserve">walking-related activities </w:t>
        </w:r>
      </w:ins>
      <w:del w:id="333" w:author="Blair Hu" w:date="2017-12-06T09:43:00Z">
        <w:r w:rsidR="00D70D18" w:rsidDel="00DC7C3A">
          <w:rPr>
            <w:rFonts w:cs="Times New Roman"/>
            <w:szCs w:val="24"/>
          </w:rPr>
          <w:delText xml:space="preserve">locomotor activities </w:delText>
        </w:r>
      </w:del>
      <w:r w:rsidR="00D70D18">
        <w:rPr>
          <w:rFonts w:cs="Times New Roman"/>
          <w:szCs w:val="24"/>
        </w:rPr>
        <w:t>(</w:t>
      </w:r>
      <w:del w:id="334" w:author="Blair Hu" w:date="2017-12-06T09:43:00Z">
        <w:r w:rsidR="00D70D18" w:rsidDel="00DC7C3A">
          <w:rPr>
            <w:rFonts w:cs="Times New Roman"/>
            <w:szCs w:val="24"/>
          </w:rPr>
          <w:delText xml:space="preserve">sitting, standing, </w:delText>
        </w:r>
      </w:del>
      <w:r w:rsidR="00D70D18">
        <w:rPr>
          <w:rFonts w:cs="Times New Roman"/>
          <w:szCs w:val="24"/>
        </w:rPr>
        <w:t>level ground</w:t>
      </w:r>
      <w:del w:id="335" w:author="Blair Hu" w:date="2017-12-06T09:43:00Z">
        <w:r w:rsidR="00D70D18" w:rsidDel="00DC7C3A">
          <w:rPr>
            <w:rFonts w:cs="Times New Roman"/>
            <w:szCs w:val="24"/>
          </w:rPr>
          <w:delText xml:space="preserve"> walking</w:delText>
        </w:r>
      </w:del>
      <w:r w:rsidR="00D70D18">
        <w:rPr>
          <w:rFonts w:cs="Times New Roman"/>
          <w:szCs w:val="24"/>
        </w:rPr>
        <w:t xml:space="preserve">, stair ascent/descent, and ramp ascent/descent). </w:t>
      </w:r>
      <w:ins w:id="336" w:author="Blair Hu" w:date="2017-12-12T14:01:00Z">
        <w:r w:rsidR="000E41BE">
          <w:rPr>
            <w:rFonts w:cs="Times New Roman"/>
            <w:szCs w:val="24"/>
          </w:rPr>
          <w:t xml:space="preserve">Although these data are not intended to replace existing benchmarks for biomechanical gait analysis, we believe they </w:t>
        </w:r>
      </w:ins>
      <w:ins w:id="337" w:author="Blair Hu" w:date="2017-12-14T11:14:00Z">
        <w:r w:rsidR="00B83FB0">
          <w:rPr>
            <w:rFonts w:cs="Times New Roman"/>
            <w:szCs w:val="24"/>
          </w:rPr>
          <w:t xml:space="preserve">still </w:t>
        </w:r>
      </w:ins>
      <w:ins w:id="338" w:author="Blair Hu" w:date="2017-12-12T14:01:00Z">
        <w:r w:rsidR="000E41BE">
          <w:rPr>
            <w:rFonts w:cs="Times New Roman"/>
            <w:szCs w:val="24"/>
          </w:rPr>
          <w:t xml:space="preserve">fill a gap between </w:t>
        </w:r>
      </w:ins>
      <w:ins w:id="339" w:author="Blair Hu" w:date="2017-12-12T14:02:00Z">
        <w:r w:rsidR="000E41BE">
          <w:rPr>
            <w:rFonts w:cs="Times New Roman"/>
            <w:szCs w:val="24"/>
          </w:rPr>
          <w:t xml:space="preserve">those benchmarks and HAR datasets by providing </w:t>
        </w:r>
      </w:ins>
      <w:ins w:id="340" w:author="Blair Hu" w:date="2017-12-12T14:04:00Z">
        <w:r w:rsidR="000E41BE">
          <w:rPr>
            <w:rFonts w:cs="Times New Roman"/>
            <w:szCs w:val="24"/>
          </w:rPr>
          <w:t>richer</w:t>
        </w:r>
      </w:ins>
      <w:ins w:id="341" w:author="Blair Hu" w:date="2017-12-12T14:02:00Z">
        <w:r w:rsidR="008721B8">
          <w:rPr>
            <w:rFonts w:cs="Times New Roman"/>
            <w:szCs w:val="24"/>
          </w:rPr>
          <w:t xml:space="preserve"> </w:t>
        </w:r>
      </w:ins>
      <w:ins w:id="342" w:author="Blair Hu" w:date="2017-12-12T14:03:00Z">
        <w:r w:rsidR="000E41BE">
          <w:rPr>
            <w:rFonts w:cs="Times New Roman"/>
            <w:szCs w:val="24"/>
          </w:rPr>
          <w:t xml:space="preserve">neuromechanical data collected from wearable sensors </w:t>
        </w:r>
      </w:ins>
      <w:ins w:id="343" w:author="Blair Hu" w:date="2017-12-16T13:47:00Z">
        <w:r w:rsidR="005120F3">
          <w:rPr>
            <w:rFonts w:cs="Times New Roman"/>
            <w:szCs w:val="24"/>
          </w:rPr>
          <w:t>using</w:t>
        </w:r>
      </w:ins>
      <w:ins w:id="344" w:author="Blair Hu" w:date="2017-12-12T14:03:00Z">
        <w:r w:rsidR="000E41BE">
          <w:rPr>
            <w:rFonts w:cs="Times New Roman"/>
            <w:szCs w:val="24"/>
          </w:rPr>
          <w:t xml:space="preserve"> a unified protocol for </w:t>
        </w:r>
      </w:ins>
      <w:ins w:id="345" w:author="Blair Hu" w:date="2017-12-12T14:16:00Z">
        <w:r w:rsidR="008721B8">
          <w:rPr>
            <w:rFonts w:cs="Times New Roman"/>
            <w:szCs w:val="24"/>
          </w:rPr>
          <w:t xml:space="preserve">several distinct </w:t>
        </w:r>
      </w:ins>
      <w:ins w:id="346" w:author="Blair Hu" w:date="2017-12-14T11:14:00Z">
        <w:r w:rsidR="004E7302">
          <w:rPr>
            <w:rFonts w:cs="Times New Roman"/>
            <w:szCs w:val="24"/>
          </w:rPr>
          <w:t xml:space="preserve">locomotor </w:t>
        </w:r>
      </w:ins>
      <w:ins w:id="347" w:author="Blair Hu" w:date="2017-12-12T14:03:00Z">
        <w:r w:rsidR="000E41BE">
          <w:rPr>
            <w:rFonts w:cs="Times New Roman"/>
            <w:szCs w:val="24"/>
          </w:rPr>
          <w:t>activities.</w:t>
        </w:r>
      </w:ins>
      <w:ins w:id="348" w:author="Blair Hu" w:date="2017-12-12T14:01:00Z">
        <w:r w:rsidR="000E41BE">
          <w:rPr>
            <w:rFonts w:cs="Times New Roman"/>
            <w:szCs w:val="24"/>
          </w:rPr>
          <w:t xml:space="preserve"> </w:t>
        </w:r>
      </w:ins>
      <w:del w:id="349" w:author="Blair Hu" w:date="2017-12-06T09:52:00Z">
        <w:r w:rsidR="00D70D18" w:rsidDel="00DC7C3A">
          <w:rPr>
            <w:rFonts w:cs="Times New Roman"/>
            <w:szCs w:val="24"/>
          </w:rPr>
          <w:delText xml:space="preserve">This </w:delText>
        </w:r>
        <w:r w:rsidR="00D70D18" w:rsidRPr="00257612" w:rsidDel="00DC7C3A">
          <w:rPr>
            <w:rFonts w:cs="Times New Roman"/>
            <w:szCs w:val="24"/>
          </w:rPr>
          <w:delText>device-agnostic benchmark data</w:delText>
        </w:r>
        <w:r w:rsidR="00D70D18" w:rsidDel="00DC7C3A">
          <w:rPr>
            <w:rFonts w:cs="Times New Roman"/>
            <w:szCs w:val="24"/>
          </w:rPr>
          <w:delText xml:space="preserve">set of </w:delText>
        </w:r>
      </w:del>
      <w:del w:id="350" w:author="Blair Hu" w:date="2017-12-06T09:51:00Z">
        <w:r w:rsidR="00D70D18" w:rsidDel="00DC7C3A">
          <w:rPr>
            <w:rFonts w:cs="Times New Roman"/>
            <w:szCs w:val="24"/>
          </w:rPr>
          <w:delText xml:space="preserve">bilateral neuromechanical signals is called </w:delText>
        </w:r>
        <w:r w:rsidR="00D70D18" w:rsidRPr="000637E6" w:rsidDel="00DC7C3A">
          <w:rPr>
            <w:rFonts w:cs="Times New Roman"/>
            <w:szCs w:val="24"/>
          </w:rPr>
          <w:delText>ENABL3S</w:delText>
        </w:r>
        <w:r w:rsidR="00D70D18" w:rsidDel="00DC7C3A">
          <w:rPr>
            <w:rFonts w:cs="Times New Roman"/>
            <w:b/>
            <w:szCs w:val="24"/>
          </w:rPr>
          <w:delText xml:space="preserve"> </w:delText>
        </w:r>
        <w:r w:rsidR="00D70D18" w:rsidDel="00DC7C3A">
          <w:rPr>
            <w:rFonts w:cs="Times New Roman"/>
            <w:szCs w:val="24"/>
          </w:rPr>
          <w:delText>(</w:delText>
        </w:r>
        <w:r w:rsidR="00D70D18" w:rsidRPr="00257612" w:rsidDel="00DC7C3A">
          <w:rPr>
            <w:rFonts w:cs="Times New Roman"/>
            <w:b/>
            <w:szCs w:val="24"/>
          </w:rPr>
          <w:delText>EN</w:delText>
        </w:r>
        <w:r w:rsidR="00D70D18" w:rsidRPr="00257612" w:rsidDel="00DC7C3A">
          <w:rPr>
            <w:rFonts w:cs="Times New Roman"/>
            <w:szCs w:val="24"/>
          </w:rPr>
          <w:delText xml:space="preserve">cyclopedia of </w:delText>
        </w:r>
        <w:r w:rsidR="00D70D18" w:rsidRPr="00257612" w:rsidDel="00DC7C3A">
          <w:rPr>
            <w:rFonts w:cs="Times New Roman"/>
            <w:b/>
            <w:szCs w:val="24"/>
          </w:rPr>
          <w:delText>A</w:delText>
        </w:r>
        <w:r w:rsidR="00D70D18" w:rsidRPr="00257612" w:rsidDel="00DC7C3A">
          <w:rPr>
            <w:rFonts w:cs="Times New Roman"/>
            <w:szCs w:val="24"/>
          </w:rPr>
          <w:delText xml:space="preserve">ble-bodied </w:delText>
        </w:r>
        <w:r w:rsidR="00D70D18" w:rsidRPr="00257612" w:rsidDel="00DC7C3A">
          <w:rPr>
            <w:rFonts w:cs="Times New Roman"/>
            <w:b/>
            <w:szCs w:val="24"/>
          </w:rPr>
          <w:delText>B</w:delText>
        </w:r>
        <w:r w:rsidR="00D70D18" w:rsidRPr="00257612" w:rsidDel="00DC7C3A">
          <w:rPr>
            <w:rFonts w:cs="Times New Roman"/>
            <w:szCs w:val="24"/>
          </w:rPr>
          <w:delText xml:space="preserve">ilateral </w:delText>
        </w:r>
        <w:r w:rsidR="00D70D18" w:rsidRPr="00257612" w:rsidDel="00DC7C3A">
          <w:rPr>
            <w:rFonts w:cs="Times New Roman"/>
            <w:b/>
            <w:szCs w:val="24"/>
          </w:rPr>
          <w:delText>L</w:delText>
        </w:r>
        <w:r w:rsidR="00D70D18" w:rsidRPr="00257612" w:rsidDel="00DC7C3A">
          <w:rPr>
            <w:rFonts w:cs="Times New Roman"/>
            <w:szCs w:val="24"/>
          </w:rPr>
          <w:delText xml:space="preserve">ower </w:delText>
        </w:r>
        <w:r w:rsidR="00D70D18" w:rsidRPr="00257612" w:rsidDel="00DC7C3A">
          <w:rPr>
            <w:rFonts w:cs="Times New Roman"/>
            <w:b/>
            <w:szCs w:val="24"/>
          </w:rPr>
          <w:delText>L</w:delText>
        </w:r>
        <w:r w:rsidR="00D70D18" w:rsidRPr="00257612" w:rsidDel="00DC7C3A">
          <w:rPr>
            <w:rFonts w:cs="Times New Roman"/>
            <w:szCs w:val="24"/>
          </w:rPr>
          <w:delText xml:space="preserve">imb </w:delText>
        </w:r>
        <w:r w:rsidR="00D70D18" w:rsidRPr="00257612" w:rsidDel="00DC7C3A">
          <w:rPr>
            <w:rFonts w:cs="Times New Roman"/>
            <w:b/>
            <w:szCs w:val="24"/>
          </w:rPr>
          <w:delText>L</w:delText>
        </w:r>
        <w:r w:rsidR="00D70D18" w:rsidRPr="00257612" w:rsidDel="00DC7C3A">
          <w:rPr>
            <w:rFonts w:cs="Times New Roman"/>
            <w:szCs w:val="24"/>
          </w:rPr>
          <w:delText xml:space="preserve">ocomotor </w:delText>
        </w:r>
        <w:r w:rsidR="00D70D18" w:rsidRPr="00257612" w:rsidDel="00DC7C3A">
          <w:rPr>
            <w:rFonts w:cs="Times New Roman"/>
            <w:b/>
            <w:szCs w:val="24"/>
          </w:rPr>
          <w:delText>S</w:delText>
        </w:r>
        <w:r w:rsidR="00D70D18" w:rsidRPr="00257612" w:rsidDel="00DC7C3A">
          <w:rPr>
            <w:rFonts w:cs="Times New Roman"/>
            <w:szCs w:val="24"/>
          </w:rPr>
          <w:delText>ignals</w:delText>
        </w:r>
        <w:r w:rsidR="00D70D18" w:rsidDel="00DC7C3A">
          <w:rPr>
            <w:rFonts w:cs="Times New Roman"/>
            <w:szCs w:val="24"/>
          </w:rPr>
          <w:delText>)</w:delText>
        </w:r>
      </w:del>
      <w:del w:id="351" w:author="Blair Hu" w:date="2017-12-06T09:46:00Z">
        <w:r w:rsidR="00D70D18" w:rsidRPr="00257612" w:rsidDel="00DC7C3A">
          <w:rPr>
            <w:rFonts w:cs="Times New Roman"/>
            <w:szCs w:val="24"/>
          </w:rPr>
          <w:delText xml:space="preserve">. </w:delText>
        </w:r>
      </w:del>
      <w:r w:rsidR="00D70D18">
        <w:rPr>
          <w:rFonts w:cs="Times New Roman"/>
          <w:szCs w:val="24"/>
        </w:rPr>
        <w:t xml:space="preserve">In this </w:t>
      </w:r>
      <w:r w:rsidR="00693D50">
        <w:rPr>
          <w:rFonts w:cs="Times New Roman"/>
          <w:szCs w:val="24"/>
        </w:rPr>
        <w:t xml:space="preserve">data </w:t>
      </w:r>
      <w:r w:rsidR="00D70D18">
        <w:rPr>
          <w:rFonts w:cs="Times New Roman"/>
          <w:szCs w:val="24"/>
        </w:rPr>
        <w:t xml:space="preserve">report, we summarize our </w:t>
      </w:r>
      <w:del w:id="352" w:author="Blair Hu" w:date="2017-12-06T09:44:00Z">
        <w:r w:rsidR="00D70D18" w:rsidDel="00DC7C3A">
          <w:rPr>
            <w:rFonts w:cs="Times New Roman"/>
            <w:szCs w:val="24"/>
          </w:rPr>
          <w:delText xml:space="preserve">protocol </w:delText>
        </w:r>
      </w:del>
      <w:ins w:id="353" w:author="Blair Hu" w:date="2017-12-06T09:44:00Z">
        <w:r w:rsidR="00DC7C3A">
          <w:rPr>
            <w:rFonts w:cs="Times New Roman"/>
            <w:szCs w:val="24"/>
          </w:rPr>
          <w:t xml:space="preserve">methods </w:t>
        </w:r>
      </w:ins>
      <w:r w:rsidR="00D70D18">
        <w:rPr>
          <w:rFonts w:cs="Times New Roman"/>
          <w:szCs w:val="24"/>
        </w:rPr>
        <w:t xml:space="preserve">for instrumenting subjects, collecting data, and post-processing for </w:t>
      </w:r>
      <w:ins w:id="354" w:author="Blair Hu" w:date="2017-12-06T09:53:00Z">
        <w:r w:rsidR="007B063E">
          <w:rPr>
            <w:rFonts w:cs="Times New Roman"/>
            <w:szCs w:val="24"/>
          </w:rPr>
          <w:t xml:space="preserve">artifact removal and </w:t>
        </w:r>
      </w:ins>
      <w:r w:rsidR="00D70D18">
        <w:rPr>
          <w:rFonts w:cs="Times New Roman"/>
          <w:szCs w:val="24"/>
        </w:rPr>
        <w:t>gait segmentation</w:t>
      </w:r>
      <w:del w:id="355" w:author="Blair Hu" w:date="2017-12-06T09:52:00Z">
        <w:r w:rsidR="00D70D18" w:rsidDel="00DE5A0A">
          <w:rPr>
            <w:rFonts w:cs="Times New Roman"/>
            <w:szCs w:val="24"/>
          </w:rPr>
          <w:delText xml:space="preserve"> and feature extraction</w:delText>
        </w:r>
      </w:del>
      <w:r w:rsidR="00D70D18">
        <w:rPr>
          <w:rFonts w:cs="Times New Roman"/>
          <w:szCs w:val="24"/>
        </w:rPr>
        <w:t>. We also present a summary of the types of locomotor activities and transitions captured by our protocol</w:t>
      </w:r>
      <w:ins w:id="356" w:author="Blair Hu" w:date="2017-12-15T11:50:00Z">
        <w:r w:rsidR="00516C53">
          <w:rPr>
            <w:rFonts w:cs="Times New Roman"/>
            <w:szCs w:val="24"/>
          </w:rPr>
          <w:t>, validate our results,</w:t>
        </w:r>
      </w:ins>
      <w:r w:rsidR="00D70D18">
        <w:rPr>
          <w:rFonts w:cs="Times New Roman"/>
          <w:szCs w:val="24"/>
        </w:rPr>
        <w:t xml:space="preserve"> and conclude with suggestions for </w:t>
      </w:r>
      <w:del w:id="357" w:author="Blair Hu" w:date="2017-12-06T09:57:00Z">
        <w:r w:rsidR="00D70D18" w:rsidDel="00B36985">
          <w:rPr>
            <w:rFonts w:cs="Times New Roman"/>
            <w:szCs w:val="24"/>
          </w:rPr>
          <w:delText>further analyses</w:delText>
        </w:r>
      </w:del>
      <w:ins w:id="358" w:author="Blair Hu" w:date="2017-12-06T09:57:00Z">
        <w:r w:rsidR="00B36985">
          <w:rPr>
            <w:rFonts w:cs="Times New Roman"/>
            <w:szCs w:val="24"/>
          </w:rPr>
          <w:t xml:space="preserve">how other researchers in the field may </w:t>
        </w:r>
      </w:ins>
      <w:ins w:id="359" w:author="Blair Hu" w:date="2017-12-16T13:47:00Z">
        <w:r w:rsidR="005120F3">
          <w:rPr>
            <w:rFonts w:cs="Times New Roman"/>
            <w:szCs w:val="24"/>
          </w:rPr>
          <w:t>benefit from</w:t>
        </w:r>
      </w:ins>
      <w:ins w:id="360" w:author="Blair Hu" w:date="2017-12-12T14:17:00Z">
        <w:r w:rsidR="00C00339">
          <w:rPr>
            <w:rFonts w:cs="Times New Roman"/>
            <w:szCs w:val="24"/>
          </w:rPr>
          <w:t xml:space="preserve"> </w:t>
        </w:r>
      </w:ins>
      <w:ins w:id="361" w:author="Blair Hu" w:date="2017-12-06T09:57:00Z">
        <w:r w:rsidR="00B36985">
          <w:rPr>
            <w:rFonts w:cs="Times New Roman"/>
            <w:szCs w:val="24"/>
          </w:rPr>
          <w:t>this dataset</w:t>
        </w:r>
      </w:ins>
      <w:r w:rsidR="00D70D18">
        <w:rPr>
          <w:rFonts w:cs="Times New Roman"/>
          <w:szCs w:val="24"/>
        </w:rPr>
        <w:t xml:space="preserve">. </w:t>
      </w:r>
    </w:p>
    <w:p w:rsidR="00D70D18" w:rsidRPr="00E30559" w:rsidDel="000E41BE" w:rsidRDefault="00D70D18" w:rsidP="00D70D18">
      <w:pPr>
        <w:jc w:val="both"/>
        <w:rPr>
          <w:del w:id="362" w:author="Blair Hu" w:date="2017-12-12T14:04:00Z"/>
          <w:rFonts w:cs="Times New Roman"/>
          <w:color w:val="FF0000"/>
          <w:szCs w:val="24"/>
          <w:rPrChange w:id="363" w:author="Blair Hu" w:date="2017-12-12T13:45:00Z">
            <w:rPr>
              <w:del w:id="364" w:author="Blair Hu" w:date="2017-12-12T14:04:00Z"/>
              <w:rFonts w:cs="Times New Roman"/>
              <w:szCs w:val="24"/>
            </w:rPr>
          </w:rPrChange>
        </w:rPr>
      </w:pPr>
    </w:p>
    <w:p w:rsidR="00DE23E8" w:rsidRPr="00376CC5" w:rsidRDefault="00675758" w:rsidP="00AC0270">
      <w:pPr>
        <w:pStyle w:val="Heading1"/>
      </w:pPr>
      <w:r>
        <w:t>Material and Methods</w:t>
      </w:r>
    </w:p>
    <w:p w:rsidR="00E31195" w:rsidRPr="00257612" w:rsidRDefault="00E31195" w:rsidP="00E31195">
      <w:pPr>
        <w:rPr>
          <w:rFonts w:cs="Times New Roman"/>
          <w:b/>
          <w:szCs w:val="24"/>
        </w:rPr>
      </w:pPr>
      <w:r w:rsidRPr="00257612">
        <w:rPr>
          <w:rFonts w:cs="Times New Roman"/>
          <w:b/>
          <w:szCs w:val="24"/>
        </w:rPr>
        <w:t xml:space="preserve">2.1 Instrumentation setup </w:t>
      </w:r>
    </w:p>
    <w:p w:rsidR="00E31195" w:rsidRPr="00257612" w:rsidRDefault="00B202C9" w:rsidP="00E31195">
      <w:pPr>
        <w:jc w:val="both"/>
        <w:rPr>
          <w:rFonts w:cs="Times New Roman"/>
          <w:szCs w:val="24"/>
        </w:rPr>
      </w:pPr>
      <w:r>
        <w:rPr>
          <w:rFonts w:cs="Times New Roman"/>
          <w:szCs w:val="24"/>
        </w:rPr>
        <w:t>Ten</w:t>
      </w:r>
      <w:r w:rsidR="00E31195" w:rsidRPr="00257612">
        <w:rPr>
          <w:rFonts w:cs="Times New Roman"/>
          <w:szCs w:val="24"/>
        </w:rPr>
        <w:t xml:space="preserve"> healthy, able-bodied subjects (7 male, 3 female; </w:t>
      </w:r>
      <w:ins w:id="365" w:author="Blair Hu" w:date="2017-12-06T11:17:00Z">
        <w:r w:rsidR="0063285E" w:rsidRPr="00EC5B4E">
          <w:rPr>
            <w:rFonts w:cs="Times New Roman"/>
            <w:szCs w:val="24"/>
          </w:rPr>
          <w:t>25.5 ± 2</w:t>
        </w:r>
      </w:ins>
      <w:ins w:id="366" w:author="Blair Hu" w:date="2017-12-12T14:18:00Z">
        <w:r w:rsidR="00935878" w:rsidRPr="00EC5B4E">
          <w:rPr>
            <w:rFonts w:cs="Times New Roman"/>
            <w:szCs w:val="24"/>
            <w:rPrChange w:id="367" w:author="Blair Hu" w:date="2017-12-12T14:39:00Z">
              <w:rPr>
                <w:rFonts w:cs="Times New Roman"/>
                <w:szCs w:val="24"/>
                <w:highlight w:val="yellow"/>
              </w:rPr>
            </w:rPrChange>
          </w:rPr>
          <w:t xml:space="preserve"> years</w:t>
        </w:r>
      </w:ins>
      <w:del w:id="368" w:author="Blair Hu" w:date="2017-12-12T14:18:00Z">
        <w:r w:rsidR="00E31195" w:rsidRPr="00EC5B4E" w:rsidDel="00935878">
          <w:rPr>
            <w:rFonts w:cs="Times New Roman"/>
            <w:szCs w:val="24"/>
          </w:rPr>
          <w:delText>23-29 years</w:delText>
        </w:r>
      </w:del>
      <w:ins w:id="369" w:author="Blair Hu" w:date="2017-12-06T11:18:00Z">
        <w:r w:rsidR="0063285E" w:rsidRPr="00EC5B4E">
          <w:rPr>
            <w:rFonts w:cs="Times New Roman"/>
            <w:szCs w:val="24"/>
          </w:rPr>
          <w:t>;</w:t>
        </w:r>
      </w:ins>
      <w:del w:id="370" w:author="Blair Hu" w:date="2017-12-06T11:18:00Z">
        <w:r w:rsidR="00E31195" w:rsidRPr="00EC5B4E" w:rsidDel="0063285E">
          <w:rPr>
            <w:rFonts w:cs="Times New Roman"/>
            <w:szCs w:val="24"/>
          </w:rPr>
          <w:delText>,</w:delText>
        </w:r>
      </w:del>
      <w:r w:rsidR="00E31195" w:rsidRPr="00EC5B4E">
        <w:rPr>
          <w:rFonts w:cs="Times New Roman"/>
          <w:szCs w:val="24"/>
        </w:rPr>
        <w:t xml:space="preserve"> </w:t>
      </w:r>
      <w:ins w:id="371" w:author="Blair Hu" w:date="2017-12-06T11:17:00Z">
        <w:r w:rsidR="0063285E" w:rsidRPr="00EC5B4E">
          <w:rPr>
            <w:rFonts w:cs="Times New Roman"/>
            <w:szCs w:val="24"/>
          </w:rPr>
          <w:t>17</w:t>
        </w:r>
      </w:ins>
      <w:ins w:id="372" w:author="Blair Hu" w:date="2017-12-11T16:27:00Z">
        <w:r w:rsidR="00AF585B" w:rsidRPr="00EC5B4E">
          <w:rPr>
            <w:rFonts w:cs="Times New Roman"/>
            <w:szCs w:val="24"/>
            <w:rPrChange w:id="373" w:author="Blair Hu" w:date="2017-12-12T14:39:00Z">
              <w:rPr>
                <w:rFonts w:cs="Times New Roman"/>
                <w:szCs w:val="24"/>
                <w:highlight w:val="yellow"/>
              </w:rPr>
            </w:rPrChange>
          </w:rPr>
          <w:t>4</w:t>
        </w:r>
      </w:ins>
      <w:ins w:id="374" w:author="Blair Hu" w:date="2017-12-06T11:17:00Z">
        <w:r w:rsidR="0063285E" w:rsidRPr="00EC5B4E">
          <w:rPr>
            <w:rFonts w:cs="Times New Roman"/>
            <w:szCs w:val="24"/>
          </w:rPr>
          <w:t xml:space="preserve"> ±</w:t>
        </w:r>
      </w:ins>
      <w:ins w:id="375" w:author="Blair Hu" w:date="2017-12-06T11:19:00Z">
        <w:r w:rsidR="0063285E" w:rsidRPr="00EC5B4E">
          <w:rPr>
            <w:rFonts w:cs="Times New Roman"/>
            <w:szCs w:val="24"/>
          </w:rPr>
          <w:t xml:space="preserve"> </w:t>
        </w:r>
      </w:ins>
      <w:ins w:id="376" w:author="Blair Hu" w:date="2017-12-06T11:18:00Z">
        <w:r w:rsidR="0063285E" w:rsidRPr="00EC5B4E">
          <w:rPr>
            <w:rFonts w:cs="Times New Roman"/>
            <w:szCs w:val="24"/>
          </w:rPr>
          <w:t>12</w:t>
        </w:r>
      </w:ins>
      <w:del w:id="377" w:author="Blair Hu" w:date="2017-12-12T14:19:00Z">
        <w:r w:rsidR="00E31195" w:rsidRPr="00EC5B4E" w:rsidDel="00935878">
          <w:rPr>
            <w:rFonts w:cs="Times New Roman"/>
            <w:szCs w:val="24"/>
          </w:rPr>
          <w:delText>160-193</w:delText>
        </w:r>
      </w:del>
      <w:r w:rsidR="00E31195" w:rsidRPr="00EC5B4E">
        <w:rPr>
          <w:rFonts w:cs="Times New Roman"/>
          <w:szCs w:val="24"/>
        </w:rPr>
        <w:t xml:space="preserve"> cm</w:t>
      </w:r>
      <w:ins w:id="378" w:author="Blair Hu" w:date="2017-12-06T11:19:00Z">
        <w:r w:rsidR="0063285E" w:rsidRPr="00EC5B4E">
          <w:rPr>
            <w:rFonts w:cs="Times New Roman"/>
            <w:szCs w:val="24"/>
          </w:rPr>
          <w:t>;</w:t>
        </w:r>
      </w:ins>
      <w:del w:id="379" w:author="Blair Hu" w:date="2017-12-06T11:19:00Z">
        <w:r w:rsidR="00E31195" w:rsidRPr="00EC5B4E" w:rsidDel="0063285E">
          <w:rPr>
            <w:rFonts w:cs="Times New Roman"/>
            <w:szCs w:val="24"/>
          </w:rPr>
          <w:delText>,</w:delText>
        </w:r>
      </w:del>
      <w:r w:rsidR="00E31195" w:rsidRPr="00EC5B4E">
        <w:rPr>
          <w:rFonts w:cs="Times New Roman"/>
          <w:szCs w:val="24"/>
        </w:rPr>
        <w:t xml:space="preserve"> </w:t>
      </w:r>
      <w:ins w:id="380" w:author="Blair Hu" w:date="2017-12-11T16:27:00Z">
        <w:r w:rsidR="00AF585B" w:rsidRPr="00EC5B4E">
          <w:rPr>
            <w:rFonts w:cs="Times New Roman"/>
            <w:szCs w:val="24"/>
            <w:rPrChange w:id="381" w:author="Blair Hu" w:date="2017-12-12T14:39:00Z">
              <w:rPr>
                <w:rFonts w:cs="Times New Roman"/>
                <w:szCs w:val="24"/>
                <w:highlight w:val="yellow"/>
              </w:rPr>
            </w:rPrChange>
          </w:rPr>
          <w:t xml:space="preserve">70 </w:t>
        </w:r>
      </w:ins>
      <w:ins w:id="382" w:author="Blair Hu" w:date="2017-12-06T11:19:00Z">
        <w:r w:rsidR="0063285E" w:rsidRPr="00EC5B4E">
          <w:rPr>
            <w:rFonts w:cs="Times New Roman"/>
            <w:szCs w:val="24"/>
          </w:rPr>
          <w:t>±</w:t>
        </w:r>
      </w:ins>
      <w:ins w:id="383" w:author="Blair Hu" w:date="2017-12-06T11:23:00Z">
        <w:r w:rsidR="0063285E" w:rsidRPr="00EC5B4E">
          <w:rPr>
            <w:rFonts w:cs="Times New Roman"/>
            <w:szCs w:val="24"/>
          </w:rPr>
          <w:t xml:space="preserve"> </w:t>
        </w:r>
      </w:ins>
      <w:ins w:id="384" w:author="Blair Hu" w:date="2017-12-06T11:19:00Z">
        <w:r w:rsidR="0063285E" w:rsidRPr="00EC5B4E">
          <w:rPr>
            <w:rFonts w:cs="Times New Roman"/>
            <w:szCs w:val="24"/>
          </w:rPr>
          <w:t>14</w:t>
        </w:r>
      </w:ins>
      <w:ins w:id="385" w:author="Blair Hu" w:date="2017-12-12T14:19:00Z">
        <w:r w:rsidR="00935878" w:rsidRPr="00EC5B4E">
          <w:rPr>
            <w:rFonts w:cs="Times New Roman"/>
            <w:szCs w:val="24"/>
            <w:rPrChange w:id="386" w:author="Blair Hu" w:date="2017-12-12T14:39:00Z">
              <w:rPr>
                <w:rFonts w:cs="Times New Roman"/>
                <w:szCs w:val="24"/>
                <w:highlight w:val="yellow"/>
              </w:rPr>
            </w:rPrChange>
          </w:rPr>
          <w:t xml:space="preserve"> </w:t>
        </w:r>
      </w:ins>
      <w:del w:id="387" w:author="Blair Hu" w:date="2017-12-12T14:19:00Z">
        <w:r w:rsidR="00E31195" w:rsidRPr="00EC5B4E" w:rsidDel="00935878">
          <w:rPr>
            <w:rFonts w:cs="Times New Roman"/>
            <w:szCs w:val="24"/>
          </w:rPr>
          <w:delText xml:space="preserve">54-95 </w:delText>
        </w:r>
      </w:del>
      <w:r w:rsidR="00E31195" w:rsidRPr="00EC5B4E">
        <w:rPr>
          <w:rFonts w:cs="Times New Roman"/>
          <w:szCs w:val="24"/>
        </w:rPr>
        <w:t>kg</w:t>
      </w:r>
      <w:r w:rsidR="00E31195" w:rsidRPr="00257612">
        <w:rPr>
          <w:rFonts w:cs="Times New Roman"/>
          <w:szCs w:val="24"/>
        </w:rPr>
        <w:t>) without any gait impairments were recruited and completed the following protocol</w:t>
      </w:r>
      <w:ins w:id="388" w:author="Blair Hu" w:date="2017-12-05T14:54:00Z">
        <w:r w:rsidR="00970547">
          <w:rPr>
            <w:rFonts w:cs="Times New Roman"/>
            <w:szCs w:val="24"/>
          </w:rPr>
          <w:t xml:space="preserve"> </w:t>
        </w:r>
      </w:ins>
      <w:ins w:id="389" w:author="Blair Hu" w:date="2017-12-15T11:51:00Z">
        <w:r w:rsidR="00EA742B">
          <w:rPr>
            <w:rFonts w:cs="Times New Roman"/>
            <w:szCs w:val="24"/>
          </w:rPr>
          <w:t>between</w:t>
        </w:r>
      </w:ins>
      <w:ins w:id="390" w:author="Blair Hu" w:date="2017-12-05T14:54:00Z">
        <w:r w:rsidR="00EA742B">
          <w:rPr>
            <w:rFonts w:cs="Times New Roman"/>
            <w:szCs w:val="24"/>
          </w:rPr>
          <w:t xml:space="preserve"> January and</w:t>
        </w:r>
        <w:r w:rsidR="00970547">
          <w:rPr>
            <w:rFonts w:cs="Times New Roman"/>
            <w:szCs w:val="24"/>
          </w:rPr>
          <w:t xml:space="preserve"> February 2017</w:t>
        </w:r>
      </w:ins>
      <w:r w:rsidR="00E31195" w:rsidRPr="00257612">
        <w:rPr>
          <w:rFonts w:cs="Times New Roman"/>
          <w:szCs w:val="24"/>
        </w:rPr>
        <w:t xml:space="preserve">. Before walking, subjects were instrumented with wearable sensors to measure bilateral lower limb muscle activity and joint and limb kinematics. Electromyographic (EMG) signals were recorded using bipolar surface electrodes (DE2.1; Delsys, Boston, MA, USA) from the same seven </w:t>
      </w:r>
      <w:r w:rsidR="00E31195" w:rsidRPr="00257612">
        <w:rPr>
          <w:rFonts w:cs="Times New Roman"/>
          <w:szCs w:val="24"/>
        </w:rPr>
        <w:lastRenderedPageBreak/>
        <w:t xml:space="preserve">muscles in each leg: tibialis anterior (TA), medial gastrocnemius (MG), soleus (SOL), vastus lateralis (VL), rectus femoris (RF), biceps femoris (BF), and semitendinosus (ST). These muscles </w:t>
      </w:r>
      <w:ins w:id="391" w:author="Blair Hu" w:date="2017-12-06T11:27:00Z">
        <w:r w:rsidR="009807EC">
          <w:rPr>
            <w:rFonts w:cs="Times New Roman"/>
            <w:szCs w:val="24"/>
          </w:rPr>
          <w:t xml:space="preserve">were chosen because they </w:t>
        </w:r>
      </w:ins>
      <w:del w:id="392" w:author="Blair Hu" w:date="2017-12-12T14:21:00Z">
        <w:r w:rsidR="00E31195" w:rsidRPr="00257612" w:rsidDel="0001787F">
          <w:rPr>
            <w:rFonts w:cs="Times New Roman"/>
            <w:szCs w:val="24"/>
          </w:rPr>
          <w:delText>are a subset of the uniarticular and biarticular muscles spanning the ankle, knee, and hip</w:delText>
        </w:r>
      </w:del>
      <w:ins w:id="393" w:author="Blair Hu" w:date="2017-12-06T11:37:00Z">
        <w:r w:rsidR="00B036EA">
          <w:rPr>
            <w:rFonts w:cs="Times New Roman"/>
            <w:szCs w:val="24"/>
          </w:rPr>
          <w:t xml:space="preserve">are </w:t>
        </w:r>
      </w:ins>
      <w:ins w:id="394" w:author="Blair Hu" w:date="2017-12-12T14:22:00Z">
        <w:r w:rsidR="00834885">
          <w:rPr>
            <w:rFonts w:cs="Times New Roman"/>
            <w:szCs w:val="24"/>
          </w:rPr>
          <w:t xml:space="preserve">in part </w:t>
        </w:r>
      </w:ins>
      <w:ins w:id="395" w:author="Blair Hu" w:date="2017-12-06T11:35:00Z">
        <w:r w:rsidR="003D2F1D">
          <w:rPr>
            <w:rFonts w:cs="Times New Roman"/>
            <w:szCs w:val="24"/>
          </w:rPr>
          <w:t xml:space="preserve">responsible for </w:t>
        </w:r>
      </w:ins>
      <w:ins w:id="396" w:author="Blair Hu" w:date="2017-12-12T14:23:00Z">
        <w:r w:rsidR="00834885">
          <w:rPr>
            <w:rFonts w:cs="Times New Roman"/>
            <w:szCs w:val="24"/>
          </w:rPr>
          <w:t xml:space="preserve">hip and </w:t>
        </w:r>
      </w:ins>
      <w:ins w:id="397" w:author="Blair Hu" w:date="2017-12-06T11:35:00Z">
        <w:r w:rsidR="003D2F1D">
          <w:rPr>
            <w:rFonts w:cs="Times New Roman"/>
            <w:szCs w:val="24"/>
          </w:rPr>
          <w:t xml:space="preserve">knee flexion/extension and </w:t>
        </w:r>
      </w:ins>
      <w:ins w:id="398" w:author="Blair Hu" w:date="2017-12-06T11:36:00Z">
        <w:r w:rsidR="003D2F1D">
          <w:rPr>
            <w:rFonts w:cs="Times New Roman"/>
            <w:szCs w:val="24"/>
          </w:rPr>
          <w:t>ankle plantarflexion/dorsiflexion</w:t>
        </w:r>
      </w:ins>
      <w:ins w:id="399" w:author="Blair Hu" w:date="2017-12-12T14:21:00Z">
        <w:r w:rsidR="0001787F">
          <w:rPr>
            <w:rFonts w:cs="Times New Roman"/>
            <w:szCs w:val="24"/>
          </w:rPr>
          <w:t>, movements that are commonly assisted by wearable devices</w:t>
        </w:r>
      </w:ins>
      <w:ins w:id="400" w:author="Blair Hu" w:date="2017-12-06T11:36:00Z">
        <w:r w:rsidR="003D2F1D">
          <w:rPr>
            <w:rFonts w:cs="Times New Roman"/>
            <w:szCs w:val="24"/>
          </w:rPr>
          <w:t xml:space="preserve">. </w:t>
        </w:r>
      </w:ins>
      <w:ins w:id="401" w:author="Blair Hu" w:date="2017-12-06T11:39:00Z">
        <w:r w:rsidR="00DB0A86">
          <w:rPr>
            <w:rFonts w:cs="Times New Roman"/>
            <w:szCs w:val="24"/>
          </w:rPr>
          <w:t xml:space="preserve">They are also relatively easy to target when facing the subject from in front and behind. </w:t>
        </w:r>
      </w:ins>
      <w:del w:id="402" w:author="Blair Hu" w:date="2017-12-06T11:37:00Z">
        <w:r w:rsidR="00E31195" w:rsidRPr="00257612" w:rsidDel="00DA11B6">
          <w:rPr>
            <w:rFonts w:cs="Times New Roman"/>
            <w:szCs w:val="24"/>
          </w:rPr>
          <w:delText xml:space="preserve">. </w:delText>
        </w:r>
      </w:del>
      <w:r w:rsidR="00E31195" w:rsidRPr="00257612">
        <w:rPr>
          <w:rFonts w:cs="Times New Roman"/>
          <w:szCs w:val="24"/>
        </w:rPr>
        <w:t xml:space="preserve">The muscle sites were prepared by removing excess hair and </w:t>
      </w:r>
      <w:r w:rsidR="00E44B09">
        <w:rPr>
          <w:rFonts w:cs="Times New Roman"/>
          <w:szCs w:val="24"/>
        </w:rPr>
        <w:t>the skin was cleaned by mildly scrubbing with an alcohol wipe</w:t>
      </w:r>
      <w:r w:rsidR="00E31195" w:rsidRPr="00257612">
        <w:rPr>
          <w:rFonts w:cs="Times New Roman"/>
          <w:szCs w:val="24"/>
        </w:rPr>
        <w:t xml:space="preserve">. </w:t>
      </w:r>
      <w:r w:rsidR="000450B6">
        <w:rPr>
          <w:rFonts w:cs="Times New Roman"/>
          <w:szCs w:val="24"/>
        </w:rPr>
        <w:t xml:space="preserve">Sensors were attached to the skin with a double-sided adhesive. </w:t>
      </w:r>
      <w:r w:rsidR="00E31195" w:rsidRPr="00257612">
        <w:rPr>
          <w:rFonts w:cs="Times New Roman"/>
          <w:szCs w:val="24"/>
        </w:rPr>
        <w:t>Electrode placement was guided by palpation according to the Surface ElectroMyoGraphy for the Non-Invasive Assessment of Muscles (SENIAM) standards and verified by having subjects perform maximum voluntary contractions (MVC). Subjects performed three repetitions of ankle dorsiflexion/plantarflexion and knee flexion/extension</w:t>
      </w:r>
      <w:r w:rsidR="00E31195">
        <w:rPr>
          <w:rFonts w:cs="Times New Roman"/>
          <w:szCs w:val="24"/>
        </w:rPr>
        <w:t xml:space="preserve"> for </w:t>
      </w:r>
      <w:r w:rsidR="001571AF">
        <w:rPr>
          <w:rFonts w:cs="Times New Roman"/>
          <w:szCs w:val="24"/>
        </w:rPr>
        <w:t xml:space="preserve">both </w:t>
      </w:r>
      <w:r w:rsidR="00E31195">
        <w:rPr>
          <w:rFonts w:cs="Times New Roman"/>
          <w:szCs w:val="24"/>
        </w:rPr>
        <w:t>leg</w:t>
      </w:r>
      <w:r w:rsidR="001571AF">
        <w:rPr>
          <w:rFonts w:cs="Times New Roman"/>
          <w:szCs w:val="24"/>
        </w:rPr>
        <w:t>s</w:t>
      </w:r>
      <w:r w:rsidR="00E31195" w:rsidRPr="00257612">
        <w:rPr>
          <w:rFonts w:cs="Times New Roman"/>
          <w:szCs w:val="24"/>
        </w:rPr>
        <w:t xml:space="preserve">. EMG signals were amplified by 1000x, hardware band-pass filtered between 20-450 Hz (Bagnoli 16, Delsys), and sampled at 1 kHz. </w:t>
      </w:r>
    </w:p>
    <w:p w:rsidR="00E31195" w:rsidRPr="00257612" w:rsidRDefault="00E31195" w:rsidP="00E31195">
      <w:pPr>
        <w:jc w:val="both"/>
        <w:rPr>
          <w:rFonts w:cs="Times New Roman"/>
          <w:szCs w:val="24"/>
        </w:rPr>
      </w:pPr>
      <w:r w:rsidRPr="00257612">
        <w:rPr>
          <w:rFonts w:cs="Times New Roman"/>
          <w:szCs w:val="24"/>
        </w:rPr>
        <w:t xml:space="preserve">Joint kinematic signals (sagittal plane only) were recorded using electrogoniometers (SG150; Biometrics Ltd, Newport, UK) placed on the knee and ankle and sampled at 500 Hz. </w:t>
      </w:r>
      <w:ins w:id="403" w:author="Blair Hu" w:date="2017-12-12T14:26:00Z">
        <w:r w:rsidR="00153DB2">
          <w:rPr>
            <w:rFonts w:cs="Times New Roman"/>
            <w:szCs w:val="24"/>
          </w:rPr>
          <w:t xml:space="preserve">At the beginning of trials, </w:t>
        </w:r>
      </w:ins>
      <w:del w:id="404" w:author="Blair Hu" w:date="2017-12-12T14:26:00Z">
        <w:r w:rsidRPr="00257612" w:rsidDel="00153DB2">
          <w:rPr>
            <w:rFonts w:cs="Times New Roman"/>
            <w:szCs w:val="24"/>
          </w:rPr>
          <w:delText>T</w:delText>
        </w:r>
      </w:del>
      <w:ins w:id="405" w:author="Blair Hu" w:date="2017-12-12T14:26:00Z">
        <w:r w:rsidR="00153DB2">
          <w:rPr>
            <w:rFonts w:cs="Times New Roman"/>
            <w:szCs w:val="24"/>
          </w:rPr>
          <w:t>t</w:t>
        </w:r>
      </w:ins>
      <w:r w:rsidRPr="00257612">
        <w:rPr>
          <w:rFonts w:cs="Times New Roman"/>
          <w:szCs w:val="24"/>
        </w:rPr>
        <w:t>he goniometers were zeroed while the subject was in the upright standing position. 6-DOF (tri-axial accelerometer and gyroscope)</w:t>
      </w:r>
      <w:r>
        <w:rPr>
          <w:rFonts w:cs="Times New Roman"/>
          <w:szCs w:val="24"/>
        </w:rPr>
        <w:t xml:space="preserve"> inertial measurement units (</w:t>
      </w:r>
      <w:r w:rsidRPr="00257612">
        <w:rPr>
          <w:rFonts w:cs="Times New Roman"/>
          <w:szCs w:val="24"/>
        </w:rPr>
        <w:t>IMU</w:t>
      </w:r>
      <w:r>
        <w:rPr>
          <w:rFonts w:cs="Times New Roman"/>
          <w:szCs w:val="24"/>
        </w:rPr>
        <w:t>)</w:t>
      </w:r>
      <w:r w:rsidRPr="00257612">
        <w:rPr>
          <w:rFonts w:cs="Times New Roman"/>
          <w:szCs w:val="24"/>
        </w:rPr>
        <w:t xml:space="preserve"> were placed bilaterally on the subjects’ thigh (below RF) and shank (adjacent to TA) and sampled at 500 Hz (MPU-9250; Invensense, San Jose, CA, USA). </w:t>
      </w:r>
      <w:r>
        <w:rPr>
          <w:rFonts w:cs="Times New Roman"/>
          <w:szCs w:val="24"/>
        </w:rPr>
        <w:t>Goniometers and IMU’s</w:t>
      </w:r>
      <w:r w:rsidRPr="00257612">
        <w:rPr>
          <w:rFonts w:cs="Times New Roman"/>
          <w:szCs w:val="24"/>
        </w:rPr>
        <w:t xml:space="preserve"> were secured to the subject using </w:t>
      </w:r>
      <w:r>
        <w:rPr>
          <w:rFonts w:cs="Times New Roman"/>
          <w:szCs w:val="24"/>
        </w:rPr>
        <w:t xml:space="preserve">a combination of </w:t>
      </w:r>
      <w:r w:rsidR="00CF602E">
        <w:rPr>
          <w:rFonts w:cs="Times New Roman"/>
          <w:szCs w:val="24"/>
        </w:rPr>
        <w:t>double-sided adhesive</w:t>
      </w:r>
      <w:r w:rsidRPr="00257612">
        <w:rPr>
          <w:rFonts w:cs="Times New Roman"/>
          <w:szCs w:val="24"/>
        </w:rPr>
        <w:t xml:space="preserve">, elastic straps, and Coban self-adherent wrap. Another IMU was placed in a custom </w:t>
      </w:r>
      <w:r w:rsidR="00907D9D">
        <w:rPr>
          <w:rFonts w:cs="Times New Roman"/>
          <w:szCs w:val="24"/>
        </w:rPr>
        <w:t>manufactured</w:t>
      </w:r>
      <w:r w:rsidRPr="00257612">
        <w:rPr>
          <w:rFonts w:cs="Times New Roman"/>
          <w:szCs w:val="24"/>
        </w:rPr>
        <w:t xml:space="preserve"> holster</w:t>
      </w:r>
      <w:r>
        <w:rPr>
          <w:rFonts w:cs="Times New Roman"/>
          <w:szCs w:val="24"/>
        </w:rPr>
        <w:t xml:space="preserve"> (tilted 20</w:t>
      </w:r>
      <w:r w:rsidRPr="00257612">
        <w:rPr>
          <w:rFonts w:cs="Times New Roman"/>
          <w:szCs w:val="24"/>
        </w:rPr>
        <w:t>°</w:t>
      </w:r>
      <w:r>
        <w:rPr>
          <w:rFonts w:cs="Times New Roman"/>
          <w:szCs w:val="24"/>
        </w:rPr>
        <w:t xml:space="preserve"> from vertical)</w:t>
      </w:r>
      <w:r w:rsidRPr="00257612">
        <w:rPr>
          <w:rFonts w:cs="Times New Roman"/>
          <w:szCs w:val="24"/>
        </w:rPr>
        <w:t xml:space="preserve"> and worn around the waist with a belt. All signals were simultaneously</w:t>
      </w:r>
      <w:r w:rsidR="00907D9D">
        <w:rPr>
          <w:rFonts w:cs="Times New Roman"/>
          <w:szCs w:val="24"/>
        </w:rPr>
        <w:t xml:space="preserve"> recorded with a custom 16-bit data acquisition device that permitted</w:t>
      </w:r>
      <w:r w:rsidRPr="00257612">
        <w:rPr>
          <w:rFonts w:cs="Times New Roman"/>
          <w:szCs w:val="24"/>
        </w:rPr>
        <w:t xml:space="preserve"> multi-rate sampling. To facilitate integration with our </w:t>
      </w:r>
      <w:ins w:id="406" w:author="Blair Hu" w:date="2017-12-12T14:27:00Z">
        <w:r w:rsidR="00153DB2">
          <w:rPr>
            <w:rFonts w:cs="Times New Roman"/>
            <w:szCs w:val="24"/>
          </w:rPr>
          <w:t xml:space="preserve">custom </w:t>
        </w:r>
      </w:ins>
      <w:r w:rsidRPr="00257612">
        <w:rPr>
          <w:rFonts w:cs="Times New Roman"/>
          <w:szCs w:val="24"/>
        </w:rPr>
        <w:t xml:space="preserve">data acquisition software, all wearable sensors were used in a tethered setup; as a drawback, fully instrumenting each leg took up to an hour. The full instrumentation setup with IMU orientations is shown for a representative subject in </w:t>
      </w:r>
      <w:r w:rsidRPr="000F3E58">
        <w:rPr>
          <w:rFonts w:cs="Times New Roman"/>
          <w:szCs w:val="24"/>
        </w:rPr>
        <w:t>Figure 1</w:t>
      </w:r>
      <w:r w:rsidRPr="00257612">
        <w:rPr>
          <w:rFonts w:cs="Times New Roman"/>
          <w:szCs w:val="24"/>
        </w:rPr>
        <w:t>.</w:t>
      </w:r>
    </w:p>
    <w:p w:rsidR="00E31195" w:rsidRPr="00257612" w:rsidRDefault="00E31195" w:rsidP="00E31195">
      <w:pPr>
        <w:jc w:val="both"/>
        <w:rPr>
          <w:rFonts w:cs="Times New Roman"/>
          <w:b/>
          <w:szCs w:val="24"/>
        </w:rPr>
      </w:pPr>
      <w:r w:rsidRPr="00257612">
        <w:rPr>
          <w:rFonts w:cs="Times New Roman"/>
          <w:b/>
          <w:szCs w:val="24"/>
        </w:rPr>
        <w:t>2.2 Data collection protocol</w:t>
      </w:r>
    </w:p>
    <w:p w:rsidR="00E31195" w:rsidRPr="00257612" w:rsidRDefault="00E31195" w:rsidP="00E31195">
      <w:pPr>
        <w:jc w:val="both"/>
        <w:rPr>
          <w:rFonts w:cs="Times New Roman"/>
          <w:szCs w:val="24"/>
        </w:rPr>
      </w:pPr>
      <w:r w:rsidRPr="00257612">
        <w:rPr>
          <w:rFonts w:cs="Times New Roman"/>
          <w:szCs w:val="24"/>
        </w:rPr>
        <w:t xml:space="preserve">In an experimental session, each subject </w:t>
      </w:r>
      <w:ins w:id="407" w:author="Blair Hu" w:date="2017-12-06T14:31:00Z">
        <w:r w:rsidR="00174020">
          <w:rPr>
            <w:rFonts w:cs="Times New Roman"/>
            <w:szCs w:val="24"/>
          </w:rPr>
          <w:t xml:space="preserve">was barefoot and </w:t>
        </w:r>
      </w:ins>
      <w:r w:rsidRPr="00257612">
        <w:rPr>
          <w:rFonts w:cs="Times New Roman"/>
          <w:szCs w:val="24"/>
        </w:rPr>
        <w:t xml:space="preserve">completed approximately 25 repetitions of a </w:t>
      </w:r>
      <w:del w:id="408" w:author="Blair Hu" w:date="2017-12-06T16:20:00Z">
        <w:r w:rsidRPr="00257612" w:rsidDel="00E84DF6">
          <w:rPr>
            <w:rFonts w:cs="Times New Roman"/>
            <w:szCs w:val="24"/>
          </w:rPr>
          <w:delText xml:space="preserve">full </w:delText>
        </w:r>
      </w:del>
      <w:r w:rsidRPr="00257612">
        <w:rPr>
          <w:rFonts w:cs="Times New Roman"/>
          <w:szCs w:val="24"/>
        </w:rPr>
        <w:t xml:space="preserve">circuit consisting of sitting (S), standing (St), level ground walking (LW), ascending/descending a ramp with a 10° slope (RA/RD), and ascending/descending a </w:t>
      </w:r>
      <w:r w:rsidR="00A45CAB" w:rsidRPr="00A45CAB">
        <w:rPr>
          <w:rFonts w:cs="Times New Roman"/>
          <w:szCs w:val="24"/>
        </w:rPr>
        <w:t>four</w:t>
      </w:r>
      <w:r w:rsidRPr="00A45CAB">
        <w:rPr>
          <w:rFonts w:cs="Times New Roman"/>
          <w:szCs w:val="24"/>
        </w:rPr>
        <w:t>-step</w:t>
      </w:r>
      <w:r w:rsidRPr="00257612">
        <w:rPr>
          <w:rFonts w:cs="Times New Roman"/>
          <w:szCs w:val="24"/>
        </w:rPr>
        <w:t xml:space="preserve"> staircase (SA/SD)</w:t>
      </w:r>
      <w:ins w:id="409" w:author="Blair Hu" w:date="2017-12-06T13:28:00Z">
        <w:r w:rsidR="00D937BF">
          <w:rPr>
            <w:rFonts w:cs="Times New Roman"/>
            <w:szCs w:val="24"/>
          </w:rPr>
          <w:t xml:space="preserve"> </w:t>
        </w:r>
      </w:ins>
      <w:ins w:id="410" w:author="Blair Hu" w:date="2017-12-06T14:31:00Z">
        <w:r w:rsidR="00174020">
          <w:rPr>
            <w:rFonts w:cs="Times New Roman"/>
            <w:szCs w:val="24"/>
          </w:rPr>
          <w:t>step-over-step</w:t>
        </w:r>
      </w:ins>
      <w:r w:rsidRPr="00257612">
        <w:rPr>
          <w:rFonts w:cs="Times New Roman"/>
          <w:szCs w:val="24"/>
        </w:rPr>
        <w:t xml:space="preserve">. </w:t>
      </w:r>
      <w:ins w:id="411" w:author="Blair Hu" w:date="2017-12-05T17:41:00Z">
        <w:r w:rsidR="00CE32C8">
          <w:rPr>
            <w:rFonts w:cs="Times New Roman"/>
            <w:szCs w:val="24"/>
          </w:rPr>
          <w:t xml:space="preserve">These activities were chosen because they encompass the </w:t>
        </w:r>
      </w:ins>
      <w:ins w:id="412" w:author="Blair Hu" w:date="2017-12-06T13:14:00Z">
        <w:r w:rsidR="003551A1">
          <w:rPr>
            <w:rFonts w:cs="Times New Roman"/>
            <w:szCs w:val="24"/>
          </w:rPr>
          <w:t>different types</w:t>
        </w:r>
      </w:ins>
      <w:ins w:id="413" w:author="Blair Hu" w:date="2017-12-05T17:41:00Z">
        <w:r w:rsidR="00CE32C8">
          <w:rPr>
            <w:rFonts w:cs="Times New Roman"/>
            <w:szCs w:val="24"/>
          </w:rPr>
          <w:t xml:space="preserve"> of terrain likely encountered in community ambulation</w:t>
        </w:r>
      </w:ins>
      <w:ins w:id="414" w:author="Blair Hu" w:date="2017-12-06T16:22:00Z">
        <w:r w:rsidR="00E920B0">
          <w:rPr>
            <w:rFonts w:cs="Times New Roman"/>
            <w:szCs w:val="24"/>
          </w:rPr>
          <w:t xml:space="preserve"> and were completed</w:t>
        </w:r>
      </w:ins>
      <w:ins w:id="415" w:author="Blair Hu" w:date="2017-12-06T16:33:00Z">
        <w:r w:rsidR="00E47071">
          <w:rPr>
            <w:rFonts w:cs="Times New Roman"/>
            <w:szCs w:val="24"/>
          </w:rPr>
          <w:t xml:space="preserve"> as a circuit</w:t>
        </w:r>
      </w:ins>
      <w:ins w:id="416" w:author="Blair Hu" w:date="2017-12-06T16:22:00Z">
        <w:r w:rsidR="00E920B0">
          <w:rPr>
            <w:rFonts w:cs="Times New Roman"/>
            <w:szCs w:val="24"/>
          </w:rPr>
          <w:t xml:space="preserve"> in a 20 x 30 ft. room</w:t>
        </w:r>
      </w:ins>
      <w:ins w:id="417" w:author="Blair Hu" w:date="2017-12-06T16:33:00Z">
        <w:r w:rsidR="00B158FA">
          <w:rPr>
            <w:rFonts w:cs="Times New Roman"/>
            <w:szCs w:val="24"/>
          </w:rPr>
          <w:t xml:space="preserve"> </w:t>
        </w:r>
      </w:ins>
      <w:ins w:id="418" w:author="Blair Hu" w:date="2017-12-06T16:34:00Z">
        <w:r w:rsidR="00B158FA">
          <w:rPr>
            <w:rFonts w:cs="Times New Roman"/>
            <w:szCs w:val="24"/>
          </w:rPr>
          <w:t xml:space="preserve">for </w:t>
        </w:r>
      </w:ins>
      <w:ins w:id="419" w:author="Blair Hu" w:date="2017-12-06T16:33:00Z">
        <w:r w:rsidR="00B158FA">
          <w:rPr>
            <w:rFonts w:cs="Times New Roman"/>
            <w:szCs w:val="24"/>
          </w:rPr>
          <w:t>practicality and</w:t>
        </w:r>
      </w:ins>
      <w:ins w:id="420" w:author="Blair Hu" w:date="2017-12-06T16:35:00Z">
        <w:r w:rsidR="0050688D">
          <w:rPr>
            <w:rFonts w:cs="Times New Roman"/>
            <w:szCs w:val="24"/>
          </w:rPr>
          <w:t xml:space="preserve"> for increasing the number</w:t>
        </w:r>
      </w:ins>
      <w:ins w:id="421" w:author="Blair Hu" w:date="2017-12-06T16:33:00Z">
        <w:r w:rsidR="00B158FA">
          <w:rPr>
            <w:rFonts w:cs="Times New Roman"/>
            <w:szCs w:val="24"/>
          </w:rPr>
          <w:t xml:space="preserve"> </w:t>
        </w:r>
      </w:ins>
      <w:ins w:id="422" w:author="Blair Hu" w:date="2017-12-06T16:35:00Z">
        <w:r w:rsidR="0050688D">
          <w:rPr>
            <w:rFonts w:cs="Times New Roman"/>
            <w:szCs w:val="24"/>
          </w:rPr>
          <w:t xml:space="preserve">of </w:t>
        </w:r>
      </w:ins>
      <w:ins w:id="423" w:author="Blair Hu" w:date="2017-12-06T16:33:00Z">
        <w:r w:rsidR="00B158FA">
          <w:rPr>
            <w:rFonts w:cs="Times New Roman"/>
            <w:szCs w:val="24"/>
          </w:rPr>
          <w:t>repetition</w:t>
        </w:r>
      </w:ins>
      <w:ins w:id="424" w:author="Blair Hu" w:date="2017-12-06T16:35:00Z">
        <w:r w:rsidR="0050688D">
          <w:rPr>
            <w:rFonts w:cs="Times New Roman"/>
            <w:szCs w:val="24"/>
          </w:rPr>
          <w:t>s</w:t>
        </w:r>
      </w:ins>
      <w:ins w:id="425" w:author="Blair Hu" w:date="2017-12-05T17:42:00Z">
        <w:r w:rsidR="00CE32C8">
          <w:rPr>
            <w:rFonts w:cs="Times New Roman"/>
            <w:szCs w:val="24"/>
          </w:rPr>
          <w:t xml:space="preserve">. </w:t>
        </w:r>
      </w:ins>
      <w:ins w:id="426" w:author="Blair Hu" w:date="2017-12-06T12:05:00Z">
        <w:r w:rsidR="00B1105A">
          <w:rPr>
            <w:rFonts w:cs="Times New Roman"/>
            <w:szCs w:val="24"/>
          </w:rPr>
          <w:t xml:space="preserve">A platform </w:t>
        </w:r>
      </w:ins>
      <w:ins w:id="427" w:author="Blair Hu" w:date="2017-12-06T13:14:00Z">
        <w:r w:rsidR="003551A1">
          <w:rPr>
            <w:rFonts w:cs="Times New Roman"/>
            <w:szCs w:val="24"/>
          </w:rPr>
          <w:t>(30 in</w:t>
        </w:r>
      </w:ins>
      <w:ins w:id="428" w:author="Blair Hu" w:date="2017-12-06T13:15:00Z">
        <w:r w:rsidR="003551A1">
          <w:rPr>
            <w:rFonts w:cs="Times New Roman"/>
            <w:szCs w:val="24"/>
          </w:rPr>
          <w:t>.</w:t>
        </w:r>
      </w:ins>
      <w:ins w:id="429" w:author="Blair Hu" w:date="2017-12-06T13:14:00Z">
        <w:r w:rsidR="003551A1">
          <w:rPr>
            <w:rFonts w:cs="Times New Roman"/>
            <w:szCs w:val="24"/>
          </w:rPr>
          <w:t xml:space="preserve"> tall) </w:t>
        </w:r>
      </w:ins>
      <w:ins w:id="430" w:author="Blair Hu" w:date="2017-12-06T13:15:00Z">
        <w:r w:rsidR="003551A1">
          <w:rPr>
            <w:rFonts w:cs="Times New Roman"/>
            <w:szCs w:val="24"/>
          </w:rPr>
          <w:t>joined</w:t>
        </w:r>
      </w:ins>
      <w:ins w:id="431" w:author="Blair Hu" w:date="2017-12-06T12:05:00Z">
        <w:r w:rsidR="00B1105A">
          <w:rPr>
            <w:rFonts w:cs="Times New Roman"/>
            <w:szCs w:val="24"/>
          </w:rPr>
          <w:t xml:space="preserve"> the staircase</w:t>
        </w:r>
      </w:ins>
      <w:ins w:id="432" w:author="Blair Hu" w:date="2017-12-06T13:15:00Z">
        <w:r w:rsidR="003551A1">
          <w:rPr>
            <w:rFonts w:cs="Times New Roman"/>
            <w:szCs w:val="24"/>
          </w:rPr>
          <w:t xml:space="preserve"> (7</w:t>
        </w:r>
      </w:ins>
      <w:ins w:id="433" w:author="Blair Hu" w:date="2017-12-06T13:16:00Z">
        <w:r w:rsidR="003551A1">
          <w:rPr>
            <w:rFonts w:cs="Times New Roman"/>
            <w:szCs w:val="24"/>
          </w:rPr>
          <w:t>.75 in. rise, 10 in. run)</w:t>
        </w:r>
      </w:ins>
      <w:ins w:id="434" w:author="Blair Hu" w:date="2017-12-06T12:05:00Z">
        <w:r w:rsidR="00B1105A">
          <w:rPr>
            <w:rFonts w:cs="Times New Roman"/>
            <w:szCs w:val="24"/>
          </w:rPr>
          <w:t xml:space="preserve"> and ramp</w:t>
        </w:r>
      </w:ins>
      <w:ins w:id="435" w:author="Blair Hu" w:date="2017-12-06T13:16:00Z">
        <w:r w:rsidR="003551A1">
          <w:rPr>
            <w:rFonts w:cs="Times New Roman"/>
            <w:szCs w:val="24"/>
          </w:rPr>
          <w:t xml:space="preserve"> (14 ft. long)</w:t>
        </w:r>
      </w:ins>
      <w:ins w:id="436" w:author="Blair Hu" w:date="2017-12-06T12:05:00Z">
        <w:r w:rsidR="00B1105A">
          <w:rPr>
            <w:rFonts w:cs="Times New Roman"/>
            <w:szCs w:val="24"/>
          </w:rPr>
          <w:t xml:space="preserve"> to allow all possible transitions between these activities. </w:t>
        </w:r>
      </w:ins>
      <w:r w:rsidRPr="00257612">
        <w:rPr>
          <w:rFonts w:cs="Times New Roman"/>
          <w:szCs w:val="24"/>
        </w:rPr>
        <w:t xml:space="preserve">Data from each circuit were divided into two segments and recorded as separate trials. </w:t>
      </w:r>
      <w:r>
        <w:rPr>
          <w:rFonts w:cs="Times New Roman"/>
          <w:szCs w:val="24"/>
        </w:rPr>
        <w:t xml:space="preserve">Odd-numbered trials consisted of S </w:t>
      </w:r>
      <w:r w:rsidRPr="005F0257">
        <w:rPr>
          <w:rFonts w:cs="Times New Roman"/>
          <w:szCs w:val="24"/>
        </w:rPr>
        <w:sym w:font="Wingdings" w:char="F0E0"/>
      </w:r>
      <w:r>
        <w:rPr>
          <w:rFonts w:cs="Times New Roman"/>
          <w:szCs w:val="24"/>
        </w:rPr>
        <w:t xml:space="preserve"> St </w:t>
      </w:r>
      <w:r w:rsidRPr="005F0257">
        <w:rPr>
          <w:rFonts w:cs="Times New Roman"/>
          <w:szCs w:val="24"/>
        </w:rPr>
        <w:sym w:font="Wingdings" w:char="F0E0"/>
      </w:r>
      <w:r>
        <w:rPr>
          <w:rFonts w:cs="Times New Roman"/>
          <w:szCs w:val="24"/>
        </w:rPr>
        <w:t xml:space="preserve"> LW </w:t>
      </w:r>
      <w:r w:rsidRPr="005F0257">
        <w:rPr>
          <w:rFonts w:cs="Times New Roman"/>
          <w:szCs w:val="24"/>
        </w:rPr>
        <w:sym w:font="Wingdings" w:char="F0E0"/>
      </w:r>
      <w:r>
        <w:rPr>
          <w:rFonts w:cs="Times New Roman"/>
          <w:szCs w:val="24"/>
        </w:rPr>
        <w:t xml:space="preserve"> SA </w:t>
      </w:r>
      <w:r w:rsidRPr="005F0257">
        <w:rPr>
          <w:rFonts w:cs="Times New Roman"/>
          <w:szCs w:val="24"/>
        </w:rPr>
        <w:sym w:font="Wingdings" w:char="F0E0"/>
      </w:r>
      <w:r>
        <w:rPr>
          <w:rFonts w:cs="Times New Roman"/>
          <w:szCs w:val="24"/>
        </w:rPr>
        <w:t xml:space="preserve"> LW </w:t>
      </w:r>
      <w:r w:rsidRPr="005F0257">
        <w:rPr>
          <w:rFonts w:cs="Times New Roman"/>
          <w:szCs w:val="24"/>
        </w:rPr>
        <w:sym w:font="Wingdings" w:char="F0E0"/>
      </w:r>
      <w:r>
        <w:rPr>
          <w:rFonts w:cs="Times New Roman"/>
          <w:szCs w:val="24"/>
        </w:rPr>
        <w:t xml:space="preserve"> RD </w:t>
      </w:r>
      <w:r w:rsidRPr="005F0257">
        <w:rPr>
          <w:rFonts w:cs="Times New Roman"/>
          <w:szCs w:val="24"/>
        </w:rPr>
        <w:sym w:font="Wingdings" w:char="F0E0"/>
      </w:r>
      <w:r>
        <w:rPr>
          <w:rFonts w:cs="Times New Roman"/>
          <w:szCs w:val="24"/>
        </w:rPr>
        <w:t xml:space="preserve"> LW </w:t>
      </w:r>
      <w:r w:rsidRPr="005F0257">
        <w:rPr>
          <w:rFonts w:cs="Times New Roman"/>
          <w:szCs w:val="24"/>
        </w:rPr>
        <w:sym w:font="Wingdings" w:char="F0E0"/>
      </w:r>
      <w:r>
        <w:rPr>
          <w:rFonts w:cs="Times New Roman"/>
          <w:szCs w:val="24"/>
        </w:rPr>
        <w:t xml:space="preserve"> St </w:t>
      </w:r>
      <w:r w:rsidRPr="005F0257">
        <w:rPr>
          <w:rFonts w:cs="Times New Roman"/>
          <w:szCs w:val="24"/>
        </w:rPr>
        <w:sym w:font="Wingdings" w:char="F0E0"/>
      </w:r>
      <w:r>
        <w:rPr>
          <w:rFonts w:cs="Times New Roman"/>
          <w:szCs w:val="24"/>
        </w:rPr>
        <w:t xml:space="preserve"> S. Even-numbered trials consisted of S </w:t>
      </w:r>
      <w:r w:rsidRPr="005F0257">
        <w:rPr>
          <w:rFonts w:cs="Times New Roman"/>
          <w:szCs w:val="24"/>
        </w:rPr>
        <w:sym w:font="Wingdings" w:char="F0E0"/>
      </w:r>
      <w:r>
        <w:rPr>
          <w:rFonts w:cs="Times New Roman"/>
          <w:szCs w:val="24"/>
        </w:rPr>
        <w:t xml:space="preserve"> St </w:t>
      </w:r>
      <w:r w:rsidRPr="005F0257">
        <w:rPr>
          <w:rFonts w:cs="Times New Roman"/>
          <w:szCs w:val="24"/>
        </w:rPr>
        <w:sym w:font="Wingdings" w:char="F0E0"/>
      </w:r>
      <w:r>
        <w:rPr>
          <w:rFonts w:cs="Times New Roman"/>
          <w:szCs w:val="24"/>
        </w:rPr>
        <w:t xml:space="preserve"> LW </w:t>
      </w:r>
      <w:r w:rsidRPr="005F0257">
        <w:rPr>
          <w:rFonts w:cs="Times New Roman"/>
          <w:szCs w:val="24"/>
        </w:rPr>
        <w:sym w:font="Wingdings" w:char="F0E0"/>
      </w:r>
      <w:r>
        <w:rPr>
          <w:rFonts w:cs="Times New Roman"/>
          <w:szCs w:val="24"/>
        </w:rPr>
        <w:t xml:space="preserve"> RA </w:t>
      </w:r>
      <w:r w:rsidRPr="005F0257">
        <w:rPr>
          <w:rFonts w:cs="Times New Roman"/>
          <w:szCs w:val="24"/>
        </w:rPr>
        <w:sym w:font="Wingdings" w:char="F0E0"/>
      </w:r>
      <w:r>
        <w:rPr>
          <w:rFonts w:cs="Times New Roman"/>
          <w:szCs w:val="24"/>
        </w:rPr>
        <w:t xml:space="preserve"> LW </w:t>
      </w:r>
      <w:r w:rsidRPr="005F0257">
        <w:rPr>
          <w:rFonts w:cs="Times New Roman"/>
          <w:szCs w:val="24"/>
        </w:rPr>
        <w:sym w:font="Wingdings" w:char="F0E0"/>
      </w:r>
      <w:r>
        <w:rPr>
          <w:rFonts w:cs="Times New Roman"/>
          <w:szCs w:val="24"/>
        </w:rPr>
        <w:t xml:space="preserve"> SD </w:t>
      </w:r>
      <w:r w:rsidRPr="005F0257">
        <w:rPr>
          <w:rFonts w:cs="Times New Roman"/>
          <w:szCs w:val="24"/>
        </w:rPr>
        <w:sym w:font="Wingdings" w:char="F0E0"/>
      </w:r>
      <w:r>
        <w:rPr>
          <w:rFonts w:cs="Times New Roman"/>
          <w:szCs w:val="24"/>
        </w:rPr>
        <w:t xml:space="preserve"> LW </w:t>
      </w:r>
      <w:r w:rsidRPr="005F0257">
        <w:rPr>
          <w:rFonts w:cs="Times New Roman"/>
          <w:szCs w:val="24"/>
        </w:rPr>
        <w:sym w:font="Wingdings" w:char="F0E0"/>
      </w:r>
      <w:r>
        <w:rPr>
          <w:rFonts w:cs="Times New Roman"/>
          <w:szCs w:val="24"/>
        </w:rPr>
        <w:t xml:space="preserve"> St </w:t>
      </w:r>
      <w:r w:rsidRPr="005F0257">
        <w:rPr>
          <w:rFonts w:cs="Times New Roman"/>
          <w:szCs w:val="24"/>
        </w:rPr>
        <w:sym w:font="Wingdings" w:char="F0E0"/>
      </w:r>
      <w:r>
        <w:rPr>
          <w:rFonts w:cs="Times New Roman"/>
          <w:szCs w:val="24"/>
        </w:rPr>
        <w:t xml:space="preserve"> S. </w:t>
      </w:r>
      <w:ins w:id="437" w:author="Blair Hu" w:date="2017-12-06T13:20:00Z">
        <w:r w:rsidR="00DF2F86">
          <w:rPr>
            <w:rFonts w:cs="Times New Roman"/>
            <w:szCs w:val="24"/>
          </w:rPr>
          <w:t xml:space="preserve">The total distance </w:t>
        </w:r>
      </w:ins>
      <w:ins w:id="438" w:author="Blair Hu" w:date="2017-12-06T13:24:00Z">
        <w:r w:rsidR="009F6706">
          <w:rPr>
            <w:rFonts w:cs="Times New Roman"/>
            <w:szCs w:val="24"/>
          </w:rPr>
          <w:t>walked</w:t>
        </w:r>
      </w:ins>
      <w:ins w:id="439" w:author="Blair Hu" w:date="2017-12-06T13:20:00Z">
        <w:r w:rsidR="00DF2F86">
          <w:rPr>
            <w:rFonts w:cs="Times New Roman"/>
            <w:szCs w:val="24"/>
          </w:rPr>
          <w:t xml:space="preserve"> </w:t>
        </w:r>
      </w:ins>
      <w:ins w:id="440" w:author="Blair Hu" w:date="2017-12-06T13:24:00Z">
        <w:r w:rsidR="009F6706">
          <w:rPr>
            <w:rFonts w:cs="Times New Roman"/>
            <w:szCs w:val="24"/>
          </w:rPr>
          <w:t>for</w:t>
        </w:r>
      </w:ins>
      <w:ins w:id="441" w:author="Blair Hu" w:date="2017-12-06T13:20:00Z">
        <w:r w:rsidR="00DF2F86">
          <w:rPr>
            <w:rFonts w:cs="Times New Roman"/>
            <w:szCs w:val="24"/>
          </w:rPr>
          <w:t xml:space="preserve"> each </w:t>
        </w:r>
      </w:ins>
      <w:ins w:id="442" w:author="Blair Hu" w:date="2017-12-16T14:00:00Z">
        <w:r w:rsidR="006E517E">
          <w:rPr>
            <w:rFonts w:cs="Times New Roman"/>
            <w:szCs w:val="24"/>
          </w:rPr>
          <w:t xml:space="preserve">continuous </w:t>
        </w:r>
      </w:ins>
      <w:ins w:id="443" w:author="Blair Hu" w:date="2017-12-06T13:20:00Z">
        <w:r w:rsidR="00DF2F86">
          <w:rPr>
            <w:rFonts w:cs="Times New Roman"/>
            <w:szCs w:val="24"/>
          </w:rPr>
          <w:t>segment was approximately 4</w:t>
        </w:r>
      </w:ins>
      <w:ins w:id="444" w:author="Blair Hu" w:date="2017-12-06T14:08:00Z">
        <w:r w:rsidR="00DE6409">
          <w:rPr>
            <w:rFonts w:cs="Times New Roman"/>
            <w:szCs w:val="24"/>
          </w:rPr>
          <w:t>5</w:t>
        </w:r>
      </w:ins>
      <w:ins w:id="445" w:author="Blair Hu" w:date="2017-12-06T13:20:00Z">
        <w:r w:rsidR="00DF2F86">
          <w:rPr>
            <w:rFonts w:cs="Times New Roman"/>
            <w:szCs w:val="24"/>
          </w:rPr>
          <w:t xml:space="preserve"> ft. </w:t>
        </w:r>
      </w:ins>
      <w:r>
        <w:rPr>
          <w:rFonts w:cs="Times New Roman"/>
          <w:szCs w:val="24"/>
        </w:rPr>
        <w:t xml:space="preserve">Trials during which </w:t>
      </w:r>
      <w:r w:rsidRPr="00257612">
        <w:rPr>
          <w:rFonts w:cs="Times New Roman"/>
          <w:szCs w:val="24"/>
        </w:rPr>
        <w:t xml:space="preserve">sensors needed to be </w:t>
      </w:r>
      <w:del w:id="446" w:author="Blair Hu" w:date="2017-12-06T13:21:00Z">
        <w:r w:rsidRPr="00257612" w:rsidDel="002473DD">
          <w:rPr>
            <w:rFonts w:cs="Times New Roman"/>
            <w:szCs w:val="24"/>
          </w:rPr>
          <w:delText xml:space="preserve">readjusted </w:delText>
        </w:r>
      </w:del>
      <w:ins w:id="447" w:author="Blair Hu" w:date="2017-12-06T13:21:00Z">
        <w:r w:rsidR="002473DD">
          <w:rPr>
            <w:rFonts w:cs="Times New Roman"/>
            <w:szCs w:val="24"/>
          </w:rPr>
          <w:t>repositioned</w:t>
        </w:r>
        <w:r w:rsidR="002473DD" w:rsidRPr="00257612">
          <w:rPr>
            <w:rFonts w:cs="Times New Roman"/>
            <w:szCs w:val="24"/>
          </w:rPr>
          <w:t xml:space="preserve"> </w:t>
        </w:r>
      </w:ins>
      <w:r w:rsidRPr="00257612">
        <w:rPr>
          <w:rFonts w:cs="Times New Roman"/>
          <w:szCs w:val="24"/>
        </w:rPr>
        <w:t xml:space="preserve">or </w:t>
      </w:r>
      <w:r>
        <w:rPr>
          <w:rFonts w:cs="Times New Roman"/>
          <w:szCs w:val="24"/>
        </w:rPr>
        <w:t xml:space="preserve">the tether became tangled </w:t>
      </w:r>
      <w:r w:rsidRPr="00257612">
        <w:rPr>
          <w:rFonts w:cs="Times New Roman"/>
          <w:szCs w:val="24"/>
        </w:rPr>
        <w:t xml:space="preserve">were excluded. Subjects were instructed to freely transition between </w:t>
      </w:r>
      <w:r w:rsidR="00783556">
        <w:rPr>
          <w:rFonts w:cs="Times New Roman"/>
          <w:szCs w:val="24"/>
        </w:rPr>
        <w:t>locomotor activities</w:t>
      </w:r>
      <w:r w:rsidRPr="00257612">
        <w:rPr>
          <w:rFonts w:cs="Times New Roman"/>
          <w:szCs w:val="24"/>
        </w:rPr>
        <w:t xml:space="preserve"> at their self-selected speed and breaks were routinely administered to avoid fatigue. The experimenter labeled the true locomotor intent of the subject using a key fob. Data collection took up to </w:t>
      </w:r>
      <w:del w:id="448" w:author="Blair Hu" w:date="2017-12-12T14:30:00Z">
        <w:r w:rsidRPr="00257612" w:rsidDel="00D01AE4">
          <w:rPr>
            <w:rFonts w:cs="Times New Roman"/>
            <w:szCs w:val="24"/>
          </w:rPr>
          <w:delText>1.5</w:delText>
        </w:r>
      </w:del>
      <w:ins w:id="449" w:author="Blair Hu" w:date="2017-12-12T14:30:00Z">
        <w:r w:rsidR="00D01AE4">
          <w:rPr>
            <w:rFonts w:cs="Times New Roman"/>
            <w:szCs w:val="24"/>
          </w:rPr>
          <w:t>2</w:t>
        </w:r>
      </w:ins>
      <w:r w:rsidRPr="00257612">
        <w:rPr>
          <w:rFonts w:cs="Times New Roman"/>
          <w:szCs w:val="24"/>
        </w:rPr>
        <w:t xml:space="preserve"> hours. </w:t>
      </w:r>
    </w:p>
    <w:p w:rsidR="00E31195" w:rsidRPr="00257612" w:rsidRDefault="00E31195" w:rsidP="00E31195">
      <w:pPr>
        <w:rPr>
          <w:rFonts w:cs="Times New Roman"/>
          <w:b/>
          <w:szCs w:val="24"/>
        </w:rPr>
      </w:pPr>
      <w:r w:rsidRPr="00257612">
        <w:rPr>
          <w:rFonts w:cs="Times New Roman"/>
          <w:b/>
          <w:szCs w:val="24"/>
        </w:rPr>
        <w:t>2.3 Post-processing</w:t>
      </w:r>
    </w:p>
    <w:p w:rsidR="00E31195" w:rsidRPr="00257612" w:rsidRDefault="00E31195" w:rsidP="00E31195">
      <w:pPr>
        <w:jc w:val="both"/>
        <w:rPr>
          <w:rFonts w:cs="Times New Roman"/>
          <w:szCs w:val="24"/>
        </w:rPr>
      </w:pPr>
      <w:r w:rsidRPr="00257612">
        <w:rPr>
          <w:rFonts w:cs="Times New Roman"/>
          <w:szCs w:val="24"/>
        </w:rPr>
        <w:t>Heel contact and toe off gait events for each leg were reliably identified by finding peaks in the mean-subtracted and low-pass filtered (1</w:t>
      </w:r>
      <w:r w:rsidRPr="00257612">
        <w:rPr>
          <w:rFonts w:cs="Times New Roman"/>
          <w:szCs w:val="24"/>
          <w:vertAlign w:val="superscript"/>
        </w:rPr>
        <w:t>st</w:t>
      </w:r>
      <w:r w:rsidRPr="00257612">
        <w:rPr>
          <w:rFonts w:cs="Times New Roman"/>
          <w:szCs w:val="24"/>
        </w:rPr>
        <w:t xml:space="preserve"> order Butterworth, 6 Hz) sagittal plane angular velocity (G</w:t>
      </w:r>
      <w:r w:rsidRPr="00257612">
        <w:rPr>
          <w:rFonts w:cs="Times New Roman"/>
          <w:szCs w:val="24"/>
          <w:vertAlign w:val="subscript"/>
        </w:rPr>
        <w:t>Y</w:t>
      </w:r>
      <w:r w:rsidRPr="00257612">
        <w:rPr>
          <w:rFonts w:cs="Times New Roman"/>
          <w:szCs w:val="24"/>
        </w:rPr>
        <w:t xml:space="preserve">) of </w:t>
      </w:r>
      <w:r w:rsidRPr="00257612">
        <w:rPr>
          <w:rFonts w:cs="Times New Roman"/>
          <w:szCs w:val="24"/>
        </w:rPr>
        <w:lastRenderedPageBreak/>
        <w:t xml:space="preserve">the shank segment using a threshold-based method similar to </w:t>
      </w:r>
      <w:r w:rsidRPr="005848C3">
        <w:rPr>
          <w:rFonts w:cs="Times New Roman"/>
          <w:szCs w:val="24"/>
        </w:rPr>
        <w:fldChar w:fldCharType="begin" w:fldLock="1"/>
      </w:r>
      <w:r w:rsidR="00CA190D">
        <w:rPr>
          <w:rFonts w:cs="Times New Roman"/>
          <w:szCs w:val="24"/>
        </w:rPr>
        <w:instrText>ADDIN CSL_CITATION { "citationItems" : [ { "id" : "ITEM-1", "itemData" : { "DOI" : "10.1109/EMBC.2016.7591866", "ISBN" : "978-1-4577-0220-4", "author" : [ { "dropping-particle" : "", "family" : "Maqbool", "given" : "H. F.", "non-dropping-particle" : "", "parse-names" : false, "suffix" : "" }, { "dropping-particle" : "", "family" : "Husman", "given" : "M. A. B.", "non-dropping-particle" : "", "parse-names" : false, "suffix" : "" }, { "dropping-particle" : "", "family" : "Awad", "given" : "M. I.", "non-dropping-particle" : "", "parse-names" : false, "suffix" : "" }, { "dropping-particle" : "", "family" : "Abouhossein", "given" : "A.", "non-dropping-particle" : "", "parse-names" : false, "suffix" : "" }, { "dropping-particle" : "", "family" : "Mehryar", "given" : "P.", "non-dropping-particle" : "", "parse-names" : false, "suffix" : "" }, { "dropping-particle" : "", "family" : "Iqbal", "given" : "N.", "non-dropping-particle" : "", "parse-names" : false, "suffix" : "" }, { "dropping-particle" : "", "family" : "Dehghani-Sanij", "given" : "A. A.", "non-dropping-particle" : "", "parse-names" : false, "suffix" : "" } ], "container-title" : "2016 38th Annual International Conference of the IEEE Engineering in Medicine and Biology Society (EMBC)", "id" : "ITEM-1", "issued" : { "date-parts" : [ [ "2016", "8" ] ] }, "page" : "5067-5070", "publisher" : "IEEE", "title" : "Real-time gait event detection for lower limb amputees using a single wearable sensor", "type" : "paper-conference" }, "uris" : [ "http://www.mendeley.com/documents/?uuid=88ddc6eb-3078-3b00-9bc6-45a325e447c9" ] } ], "mendeley" : { "formattedCitation" : "(Maqbool et al., 2016)", "plainTextFormattedCitation" : "(Maqbool et al., 2016)", "previouslyFormattedCitation" : "(Maqbool et al., 2016)" }, "properties" : {  }, "schema" : "https://github.com/citation-style-language/schema/raw/master/csl-citation.json" }</w:instrText>
      </w:r>
      <w:r w:rsidRPr="005848C3">
        <w:rPr>
          <w:rFonts w:cs="Times New Roman"/>
          <w:szCs w:val="24"/>
        </w:rPr>
        <w:fldChar w:fldCharType="separate"/>
      </w:r>
      <w:r w:rsidRPr="005848C3">
        <w:rPr>
          <w:rFonts w:cs="Times New Roman"/>
          <w:noProof/>
          <w:szCs w:val="24"/>
        </w:rPr>
        <w:t>(Maqbool et al., 2016)</w:t>
      </w:r>
      <w:r w:rsidRPr="005848C3">
        <w:rPr>
          <w:rFonts w:cs="Times New Roman"/>
          <w:szCs w:val="24"/>
        </w:rPr>
        <w:fldChar w:fldCharType="end"/>
      </w:r>
      <w:r w:rsidRPr="00257612">
        <w:rPr>
          <w:rFonts w:cs="Times New Roman"/>
          <w:szCs w:val="24"/>
        </w:rPr>
        <w:t>. Briefly, the largest peaks in angular velocity were first used to identify mid-swing events. Toe off events were identified by searching for peaks before each mid-swing event. Heel contact events were identified by searching for peaks after each preceding mid-swing event.</w:t>
      </w:r>
      <w:ins w:id="450" w:author="Blair Hu" w:date="2017-12-06T13:26:00Z">
        <w:r w:rsidR="00D937BF">
          <w:rPr>
            <w:rFonts w:cs="Times New Roman"/>
            <w:szCs w:val="24"/>
          </w:rPr>
          <w:t xml:space="preserve"> Event switches </w:t>
        </w:r>
      </w:ins>
      <w:ins w:id="451" w:author="Blair Hu" w:date="2017-12-06T13:27:00Z">
        <w:r w:rsidR="00D937BF">
          <w:rPr>
            <w:rFonts w:cs="Times New Roman"/>
            <w:szCs w:val="24"/>
          </w:rPr>
          <w:t xml:space="preserve">were </w:t>
        </w:r>
      </w:ins>
      <w:ins w:id="452" w:author="Blair Hu" w:date="2017-12-12T14:31:00Z">
        <w:r w:rsidR="00FA6F11">
          <w:rPr>
            <w:rFonts w:cs="Times New Roman"/>
            <w:szCs w:val="24"/>
          </w:rPr>
          <w:t xml:space="preserve">initially </w:t>
        </w:r>
      </w:ins>
      <w:ins w:id="453" w:author="Blair Hu" w:date="2017-12-06T13:27:00Z">
        <w:r w:rsidR="00D937BF">
          <w:rPr>
            <w:rFonts w:cs="Times New Roman"/>
            <w:szCs w:val="24"/>
          </w:rPr>
          <w:t xml:space="preserve">placed </w:t>
        </w:r>
      </w:ins>
      <w:ins w:id="454" w:author="Blair Hu" w:date="2017-12-06T13:29:00Z">
        <w:r w:rsidR="00D937BF">
          <w:rPr>
            <w:rFonts w:cs="Times New Roman"/>
            <w:szCs w:val="24"/>
          </w:rPr>
          <w:t>beneath</w:t>
        </w:r>
      </w:ins>
      <w:ins w:id="455" w:author="Blair Hu" w:date="2017-12-06T13:27:00Z">
        <w:r w:rsidR="00D937BF">
          <w:rPr>
            <w:rFonts w:cs="Times New Roman"/>
            <w:szCs w:val="24"/>
          </w:rPr>
          <w:t xml:space="preserve"> the heel and </w:t>
        </w:r>
      </w:ins>
      <w:ins w:id="456" w:author="Blair Hu" w:date="2017-12-06T13:34:00Z">
        <w:r w:rsidR="00C7022B">
          <w:rPr>
            <w:rFonts w:cs="Times New Roman"/>
            <w:szCs w:val="24"/>
          </w:rPr>
          <w:t xml:space="preserve">first metatarsal </w:t>
        </w:r>
      </w:ins>
      <w:ins w:id="457" w:author="Blair Hu" w:date="2017-12-06T13:29:00Z">
        <w:r w:rsidR="00D937BF">
          <w:rPr>
            <w:rFonts w:cs="Times New Roman"/>
            <w:szCs w:val="24"/>
          </w:rPr>
          <w:t>of each foot but the</w:t>
        </w:r>
      </w:ins>
      <w:ins w:id="458" w:author="Blair Hu" w:date="2017-12-06T13:31:00Z">
        <w:r w:rsidR="00991220">
          <w:rPr>
            <w:rFonts w:cs="Times New Roman"/>
            <w:szCs w:val="24"/>
          </w:rPr>
          <w:t xml:space="preserve">y </w:t>
        </w:r>
      </w:ins>
      <w:ins w:id="459" w:author="Blair Hu" w:date="2017-12-06T16:26:00Z">
        <w:r w:rsidR="0066152B">
          <w:rPr>
            <w:rFonts w:cs="Times New Roman"/>
            <w:szCs w:val="24"/>
          </w:rPr>
          <w:t>triggered many false negatives and positives</w:t>
        </w:r>
      </w:ins>
      <w:ins w:id="460" w:author="Blair Hu" w:date="2017-12-06T13:41:00Z">
        <w:r w:rsidR="002800BF">
          <w:rPr>
            <w:rFonts w:cs="Times New Roman"/>
            <w:szCs w:val="24"/>
          </w:rPr>
          <w:t xml:space="preserve"> </w:t>
        </w:r>
      </w:ins>
      <w:ins w:id="461" w:author="Blair Hu" w:date="2017-12-06T13:35:00Z">
        <w:r w:rsidR="00C7022B">
          <w:rPr>
            <w:rFonts w:cs="Times New Roman"/>
            <w:szCs w:val="24"/>
          </w:rPr>
          <w:t>in our setup</w:t>
        </w:r>
      </w:ins>
      <w:ins w:id="462" w:author="Blair Hu" w:date="2017-12-06T13:31:00Z">
        <w:r w:rsidR="00D937BF">
          <w:rPr>
            <w:rFonts w:cs="Times New Roman"/>
            <w:szCs w:val="24"/>
          </w:rPr>
          <w:t xml:space="preserve"> </w:t>
        </w:r>
      </w:ins>
      <w:ins w:id="463" w:author="Blair Hu" w:date="2017-12-06T13:35:00Z">
        <w:r w:rsidR="002800BF">
          <w:rPr>
            <w:rFonts w:cs="Times New Roman"/>
            <w:szCs w:val="24"/>
          </w:rPr>
          <w:t xml:space="preserve">perhaps due to </w:t>
        </w:r>
      </w:ins>
      <w:ins w:id="464" w:author="Blair Hu" w:date="2017-12-06T13:42:00Z">
        <w:r w:rsidR="002800BF">
          <w:rPr>
            <w:rFonts w:cs="Times New Roman"/>
            <w:szCs w:val="24"/>
          </w:rPr>
          <w:t xml:space="preserve">mechanical wear and/or </w:t>
        </w:r>
      </w:ins>
      <w:ins w:id="465" w:author="Blair Hu" w:date="2017-12-06T13:35:00Z">
        <w:r w:rsidR="00C7022B">
          <w:rPr>
            <w:rFonts w:cs="Times New Roman"/>
            <w:szCs w:val="24"/>
          </w:rPr>
          <w:t>foot placement</w:t>
        </w:r>
      </w:ins>
      <w:ins w:id="466" w:author="Blair Hu" w:date="2017-12-06T13:43:00Z">
        <w:r w:rsidR="00AB1F8A">
          <w:rPr>
            <w:rFonts w:cs="Times New Roman"/>
            <w:szCs w:val="24"/>
          </w:rPr>
          <w:t xml:space="preserve"> on the staircase</w:t>
        </w:r>
      </w:ins>
      <w:ins w:id="467" w:author="Blair Hu" w:date="2017-12-06T13:31:00Z">
        <w:r w:rsidR="00C7022B">
          <w:rPr>
            <w:rFonts w:cs="Times New Roman"/>
            <w:szCs w:val="24"/>
          </w:rPr>
          <w:t xml:space="preserve">. </w:t>
        </w:r>
      </w:ins>
      <w:ins w:id="468" w:author="Blair Hu" w:date="2017-12-15T11:54:00Z">
        <w:r w:rsidR="005B62F8">
          <w:rPr>
            <w:rFonts w:cs="Times New Roman"/>
            <w:szCs w:val="24"/>
          </w:rPr>
          <w:t>Therefore</w:t>
        </w:r>
      </w:ins>
      <w:ins w:id="469" w:author="Blair Hu" w:date="2017-12-06T13:31:00Z">
        <w:r w:rsidR="00C7022B">
          <w:rPr>
            <w:rFonts w:cs="Times New Roman"/>
            <w:szCs w:val="24"/>
          </w:rPr>
          <w:t xml:space="preserve">, they </w:t>
        </w:r>
      </w:ins>
      <w:ins w:id="470" w:author="Blair Hu" w:date="2017-12-06T13:34:00Z">
        <w:r w:rsidR="00C7022B">
          <w:rPr>
            <w:rFonts w:cs="Times New Roman"/>
            <w:szCs w:val="24"/>
          </w:rPr>
          <w:t>w</w:t>
        </w:r>
      </w:ins>
      <w:ins w:id="471" w:author="Blair Hu" w:date="2017-12-06T13:31:00Z">
        <w:r w:rsidR="00D937BF">
          <w:rPr>
            <w:rFonts w:cs="Times New Roman"/>
            <w:szCs w:val="24"/>
          </w:rPr>
          <w:t xml:space="preserve">ere </w:t>
        </w:r>
      </w:ins>
      <w:ins w:id="472" w:author="Blair Hu" w:date="2017-12-15T11:54:00Z">
        <w:r w:rsidR="005B62F8">
          <w:rPr>
            <w:rFonts w:cs="Times New Roman"/>
            <w:szCs w:val="24"/>
          </w:rPr>
          <w:t xml:space="preserve">only </w:t>
        </w:r>
      </w:ins>
      <w:ins w:id="473" w:author="Blair Hu" w:date="2017-12-06T13:31:00Z">
        <w:r w:rsidR="00AB1F8A">
          <w:rPr>
            <w:rFonts w:cs="Times New Roman"/>
            <w:szCs w:val="24"/>
          </w:rPr>
          <w:t xml:space="preserve">used for validating </w:t>
        </w:r>
        <w:r w:rsidR="00D937BF">
          <w:rPr>
            <w:rFonts w:cs="Times New Roman"/>
            <w:szCs w:val="24"/>
          </w:rPr>
          <w:t>the IMU-based segmentati</w:t>
        </w:r>
      </w:ins>
      <w:ins w:id="474" w:author="Blair Hu" w:date="2017-12-06T13:32:00Z">
        <w:r w:rsidR="00D937BF">
          <w:rPr>
            <w:rFonts w:cs="Times New Roman"/>
            <w:szCs w:val="24"/>
          </w:rPr>
          <w:t>o</w:t>
        </w:r>
      </w:ins>
      <w:ins w:id="475" w:author="Blair Hu" w:date="2017-12-06T13:31:00Z">
        <w:r w:rsidR="00D937BF">
          <w:rPr>
            <w:rFonts w:cs="Times New Roman"/>
            <w:szCs w:val="24"/>
          </w:rPr>
          <w:t>n</w:t>
        </w:r>
      </w:ins>
      <w:ins w:id="476" w:author="Blair Hu" w:date="2017-12-06T13:32:00Z">
        <w:r w:rsidR="00D937BF">
          <w:rPr>
            <w:rFonts w:cs="Times New Roman"/>
            <w:szCs w:val="24"/>
          </w:rPr>
          <w:t xml:space="preserve"> technique</w:t>
        </w:r>
      </w:ins>
      <w:del w:id="477" w:author="Blair Hu" w:date="2017-12-06T13:26:00Z">
        <w:r w:rsidRPr="00257612" w:rsidDel="00D937BF">
          <w:rPr>
            <w:rFonts w:cs="Times New Roman"/>
            <w:szCs w:val="24"/>
          </w:rPr>
          <w:delText xml:space="preserve"> </w:delText>
        </w:r>
      </w:del>
      <w:del w:id="478" w:author="Blair Hu" w:date="2017-12-06T13:38:00Z">
        <w:r w:rsidRPr="00257612" w:rsidDel="00C7022B">
          <w:rPr>
            <w:rFonts w:cs="Times New Roman"/>
            <w:szCs w:val="24"/>
          </w:rPr>
          <w:delText>G</w:delText>
        </w:r>
      </w:del>
      <w:del w:id="479" w:author="Blair Hu" w:date="2017-12-06T13:45:00Z">
        <w:r w:rsidRPr="00257612" w:rsidDel="00AB1F8A">
          <w:rPr>
            <w:rFonts w:cs="Times New Roman"/>
            <w:szCs w:val="24"/>
          </w:rPr>
          <w:delText xml:space="preserve">ait events identified using this algorithm were </w:delText>
        </w:r>
      </w:del>
      <w:ins w:id="480" w:author="Blair Hu" w:date="2017-12-06T13:38:00Z">
        <w:r w:rsidR="00C7022B">
          <w:rPr>
            <w:rFonts w:cs="Times New Roman"/>
            <w:szCs w:val="24"/>
          </w:rPr>
          <w:t xml:space="preserve">. Gait events corrupted by </w:t>
        </w:r>
      </w:ins>
      <w:ins w:id="481" w:author="Blair Hu" w:date="2017-12-06T13:48:00Z">
        <w:r w:rsidR="0087469E">
          <w:rPr>
            <w:rFonts w:cs="Times New Roman"/>
            <w:szCs w:val="24"/>
          </w:rPr>
          <w:t xml:space="preserve">motion </w:t>
        </w:r>
      </w:ins>
      <w:del w:id="482" w:author="Blair Hu" w:date="2017-12-06T13:38:00Z">
        <w:r w:rsidRPr="00257612" w:rsidDel="00C7022B">
          <w:rPr>
            <w:rFonts w:cs="Times New Roman"/>
            <w:szCs w:val="24"/>
          </w:rPr>
          <w:delText xml:space="preserve">visually confirmed and </w:delText>
        </w:r>
      </w:del>
      <w:del w:id="483" w:author="Blair Hu" w:date="2017-12-06T13:39:00Z">
        <w:r w:rsidRPr="00257612" w:rsidDel="00C7022B">
          <w:rPr>
            <w:rFonts w:cs="Times New Roman"/>
            <w:szCs w:val="24"/>
          </w:rPr>
          <w:delText xml:space="preserve">false detections </w:delText>
        </w:r>
      </w:del>
      <w:ins w:id="484" w:author="Blair Hu" w:date="2017-12-06T13:39:00Z">
        <w:r w:rsidR="00C7022B">
          <w:rPr>
            <w:rFonts w:cs="Times New Roman"/>
            <w:szCs w:val="24"/>
          </w:rPr>
          <w:t xml:space="preserve">artifacts </w:t>
        </w:r>
      </w:ins>
      <w:r w:rsidRPr="00257612">
        <w:rPr>
          <w:rFonts w:cs="Times New Roman"/>
          <w:szCs w:val="24"/>
        </w:rPr>
        <w:t>(</w:t>
      </w:r>
      <w:del w:id="485" w:author="Blair Hu" w:date="2017-12-06T16:25:00Z">
        <w:r w:rsidRPr="00257612" w:rsidDel="0066152B">
          <w:rPr>
            <w:rFonts w:cs="Times New Roman"/>
            <w:i/>
            <w:szCs w:val="24"/>
          </w:rPr>
          <w:delText>e</w:delText>
        </w:r>
      </w:del>
      <w:ins w:id="486" w:author="Blair Hu" w:date="2017-12-06T16:25:00Z">
        <w:r w:rsidR="0066152B">
          <w:rPr>
            <w:rFonts w:cs="Times New Roman"/>
            <w:i/>
            <w:szCs w:val="24"/>
          </w:rPr>
          <w:t>i</w:t>
        </w:r>
      </w:ins>
      <w:r w:rsidRPr="00257612">
        <w:rPr>
          <w:rFonts w:cs="Times New Roman"/>
          <w:i/>
          <w:szCs w:val="24"/>
        </w:rPr>
        <w:t>.</w:t>
      </w:r>
      <w:ins w:id="487" w:author="Blair Hu" w:date="2017-12-06T16:25:00Z">
        <w:r w:rsidR="0066152B">
          <w:rPr>
            <w:rFonts w:cs="Times New Roman"/>
            <w:i/>
            <w:szCs w:val="24"/>
          </w:rPr>
          <w:t>e</w:t>
        </w:r>
      </w:ins>
      <w:del w:id="488" w:author="Blair Hu" w:date="2017-12-06T16:25:00Z">
        <w:r w:rsidRPr="00257612" w:rsidDel="0066152B">
          <w:rPr>
            <w:rFonts w:cs="Times New Roman"/>
            <w:i/>
            <w:szCs w:val="24"/>
          </w:rPr>
          <w:delText>g</w:delText>
        </w:r>
      </w:del>
      <w:r w:rsidRPr="00257612">
        <w:rPr>
          <w:rFonts w:cs="Times New Roman"/>
          <w:i/>
          <w:szCs w:val="24"/>
        </w:rPr>
        <w:t xml:space="preserve">. </w:t>
      </w:r>
      <w:r w:rsidRPr="00257612">
        <w:rPr>
          <w:rFonts w:cs="Times New Roman"/>
          <w:szCs w:val="24"/>
        </w:rPr>
        <w:t xml:space="preserve">pauses and trips) were </w:t>
      </w:r>
      <w:del w:id="489" w:author="Blair Hu" w:date="2017-12-06T13:50:00Z">
        <w:r w:rsidRPr="00257612" w:rsidDel="00817269">
          <w:rPr>
            <w:rFonts w:cs="Times New Roman"/>
            <w:szCs w:val="24"/>
          </w:rPr>
          <w:delText>ignored</w:delText>
        </w:r>
      </w:del>
      <w:ins w:id="490" w:author="Blair Hu" w:date="2017-12-06T13:50:00Z">
        <w:r w:rsidR="00817269">
          <w:rPr>
            <w:rFonts w:cs="Times New Roman"/>
            <w:szCs w:val="24"/>
          </w:rPr>
          <w:t>excluded</w:t>
        </w:r>
      </w:ins>
      <w:r>
        <w:rPr>
          <w:rFonts w:cs="Times New Roman"/>
          <w:szCs w:val="24"/>
        </w:rPr>
        <w:t xml:space="preserve">. </w:t>
      </w:r>
      <w:r w:rsidRPr="00257612">
        <w:rPr>
          <w:rFonts w:cs="Times New Roman"/>
          <w:szCs w:val="24"/>
        </w:rPr>
        <w:t>EMG signals were high-pass filtered (</w:t>
      </w:r>
      <w:del w:id="491" w:author="Blair Hu" w:date="2017-12-06T13:48:00Z">
        <w:r w:rsidRPr="00257612" w:rsidDel="0043236E">
          <w:rPr>
            <w:rFonts w:cs="Times New Roman"/>
            <w:szCs w:val="24"/>
          </w:rPr>
          <w:delText>4</w:delText>
        </w:r>
        <w:r w:rsidRPr="00257612" w:rsidDel="0043236E">
          <w:rPr>
            <w:rFonts w:cs="Times New Roman"/>
            <w:szCs w:val="24"/>
            <w:vertAlign w:val="superscript"/>
          </w:rPr>
          <w:delText>th</w:delText>
        </w:r>
        <w:r w:rsidRPr="00257612" w:rsidDel="0043236E">
          <w:rPr>
            <w:rFonts w:cs="Times New Roman"/>
            <w:szCs w:val="24"/>
          </w:rPr>
          <w:delText xml:space="preserve"> </w:delText>
        </w:r>
      </w:del>
      <w:ins w:id="492" w:author="Blair Hu" w:date="2017-12-06T13:48:00Z">
        <w:r w:rsidR="0043236E">
          <w:rPr>
            <w:rFonts w:cs="Times New Roman"/>
            <w:szCs w:val="24"/>
          </w:rPr>
          <w:t>6</w:t>
        </w:r>
        <w:r w:rsidR="0043236E" w:rsidRPr="00257612">
          <w:rPr>
            <w:rFonts w:cs="Times New Roman"/>
            <w:szCs w:val="24"/>
            <w:vertAlign w:val="superscript"/>
          </w:rPr>
          <w:t>th</w:t>
        </w:r>
        <w:r w:rsidR="0043236E" w:rsidRPr="00257612">
          <w:rPr>
            <w:rFonts w:cs="Times New Roman"/>
            <w:szCs w:val="24"/>
          </w:rPr>
          <w:t xml:space="preserve"> </w:t>
        </w:r>
      </w:ins>
      <w:r w:rsidRPr="00257612">
        <w:rPr>
          <w:rFonts w:cs="Times New Roman"/>
          <w:szCs w:val="24"/>
        </w:rPr>
        <w:t>order Butterworth) at 20 Hz</w:t>
      </w:r>
      <w:ins w:id="493" w:author="Blair Hu" w:date="2017-12-15T11:55:00Z">
        <w:r w:rsidR="00AD2E4B">
          <w:rPr>
            <w:rFonts w:cs="Times New Roman"/>
            <w:szCs w:val="24"/>
          </w:rPr>
          <w:t>, low-pass filtered (6</w:t>
        </w:r>
        <w:r w:rsidR="00AD2E4B" w:rsidRPr="00AD2E4B">
          <w:rPr>
            <w:rFonts w:cs="Times New Roman"/>
            <w:szCs w:val="24"/>
            <w:vertAlign w:val="superscript"/>
            <w:rPrChange w:id="494" w:author="Blair Hu" w:date="2017-12-15T11:55:00Z">
              <w:rPr>
                <w:rFonts w:cs="Times New Roman"/>
                <w:szCs w:val="24"/>
              </w:rPr>
            </w:rPrChange>
          </w:rPr>
          <w:t>th</w:t>
        </w:r>
        <w:r w:rsidR="00AD2E4B">
          <w:rPr>
            <w:rFonts w:cs="Times New Roman"/>
            <w:szCs w:val="24"/>
          </w:rPr>
          <w:t xml:space="preserve"> order Butterworth) at 350 Hz, </w:t>
        </w:r>
      </w:ins>
      <w:del w:id="495" w:author="Blair Hu" w:date="2017-12-15T11:55:00Z">
        <w:r w:rsidRPr="00257612" w:rsidDel="00AD2E4B">
          <w:rPr>
            <w:rFonts w:cs="Times New Roman"/>
            <w:szCs w:val="24"/>
          </w:rPr>
          <w:delText xml:space="preserve"> </w:delText>
        </w:r>
      </w:del>
      <w:r w:rsidRPr="00257612">
        <w:rPr>
          <w:rFonts w:cs="Times New Roman"/>
          <w:szCs w:val="24"/>
        </w:rPr>
        <w:t>and notch-filtered (</w:t>
      </w:r>
      <w:del w:id="496" w:author="Blair Hu" w:date="2017-12-06T13:48:00Z">
        <w:r w:rsidRPr="00257612" w:rsidDel="0043236E">
          <w:rPr>
            <w:rFonts w:cs="Times New Roman"/>
            <w:szCs w:val="24"/>
          </w:rPr>
          <w:delText>4</w:delText>
        </w:r>
        <w:r w:rsidRPr="00257612" w:rsidDel="0043236E">
          <w:rPr>
            <w:rFonts w:cs="Times New Roman"/>
            <w:szCs w:val="24"/>
            <w:vertAlign w:val="superscript"/>
          </w:rPr>
          <w:delText>th</w:delText>
        </w:r>
        <w:r w:rsidRPr="00257612" w:rsidDel="0043236E">
          <w:rPr>
            <w:rFonts w:cs="Times New Roman"/>
            <w:szCs w:val="24"/>
          </w:rPr>
          <w:delText xml:space="preserve"> </w:delText>
        </w:r>
      </w:del>
      <w:ins w:id="497" w:author="Blair Hu" w:date="2017-12-06T13:48:00Z">
        <w:r w:rsidR="0043236E">
          <w:rPr>
            <w:rFonts w:cs="Times New Roman"/>
            <w:szCs w:val="24"/>
          </w:rPr>
          <w:t>6</w:t>
        </w:r>
        <w:r w:rsidR="0043236E" w:rsidRPr="00257612">
          <w:rPr>
            <w:rFonts w:cs="Times New Roman"/>
            <w:szCs w:val="24"/>
            <w:vertAlign w:val="superscript"/>
          </w:rPr>
          <w:t>th</w:t>
        </w:r>
        <w:r w:rsidR="0043236E" w:rsidRPr="00257612">
          <w:rPr>
            <w:rFonts w:cs="Times New Roman"/>
            <w:szCs w:val="24"/>
          </w:rPr>
          <w:t xml:space="preserve"> </w:t>
        </w:r>
      </w:ins>
      <w:r w:rsidRPr="00257612">
        <w:rPr>
          <w:rFonts w:cs="Times New Roman"/>
          <w:szCs w:val="24"/>
        </w:rPr>
        <w:t>order Butterworth</w:t>
      </w:r>
      <w:ins w:id="498" w:author="Blair Hu" w:date="2017-12-12T14:32:00Z">
        <w:r w:rsidR="00FA6F11">
          <w:rPr>
            <w:rFonts w:cs="Times New Roman"/>
            <w:szCs w:val="24"/>
          </w:rPr>
          <w:t>, 6 Hz width</w:t>
        </w:r>
      </w:ins>
      <w:r w:rsidRPr="00257612">
        <w:rPr>
          <w:rFonts w:cs="Times New Roman"/>
          <w:szCs w:val="24"/>
        </w:rPr>
        <w:t xml:space="preserve">) at 60, </w:t>
      </w:r>
      <w:del w:id="499" w:author="Blair Hu" w:date="2017-12-06T13:48:00Z">
        <w:r w:rsidRPr="00257612" w:rsidDel="0043236E">
          <w:rPr>
            <w:rFonts w:cs="Times New Roman"/>
            <w:szCs w:val="24"/>
          </w:rPr>
          <w:delText>120</w:delText>
        </w:r>
      </w:del>
      <w:ins w:id="500" w:author="Blair Hu" w:date="2017-12-06T13:48:00Z">
        <w:r w:rsidR="0043236E" w:rsidRPr="00257612">
          <w:rPr>
            <w:rFonts w:cs="Times New Roman"/>
            <w:szCs w:val="24"/>
          </w:rPr>
          <w:t>1</w:t>
        </w:r>
        <w:r w:rsidR="0043236E">
          <w:rPr>
            <w:rFonts w:cs="Times New Roman"/>
            <w:szCs w:val="24"/>
          </w:rPr>
          <w:t>8</w:t>
        </w:r>
        <w:r w:rsidR="0043236E" w:rsidRPr="00257612">
          <w:rPr>
            <w:rFonts w:cs="Times New Roman"/>
            <w:szCs w:val="24"/>
          </w:rPr>
          <w:t>0</w:t>
        </w:r>
      </w:ins>
      <w:r w:rsidRPr="00257612">
        <w:rPr>
          <w:rFonts w:cs="Times New Roman"/>
          <w:szCs w:val="24"/>
        </w:rPr>
        <w:t xml:space="preserve">, </w:t>
      </w:r>
      <w:del w:id="501" w:author="Blair Hu" w:date="2017-12-06T13:48:00Z">
        <w:r w:rsidRPr="00257612" w:rsidDel="0043236E">
          <w:rPr>
            <w:rFonts w:cs="Times New Roman"/>
            <w:szCs w:val="24"/>
          </w:rPr>
          <w:delText>18</w:delText>
        </w:r>
      </w:del>
      <w:ins w:id="502" w:author="Blair Hu" w:date="2017-12-06T13:48:00Z">
        <w:r w:rsidR="0043236E">
          <w:rPr>
            <w:rFonts w:cs="Times New Roman"/>
            <w:szCs w:val="24"/>
          </w:rPr>
          <w:t>300</w:t>
        </w:r>
      </w:ins>
      <w:del w:id="503" w:author="Blair Hu" w:date="2017-12-06T13:48:00Z">
        <w:r w:rsidRPr="00257612" w:rsidDel="0043236E">
          <w:rPr>
            <w:rFonts w:cs="Times New Roman"/>
            <w:szCs w:val="24"/>
          </w:rPr>
          <w:delText>0</w:delText>
        </w:r>
      </w:del>
      <w:r w:rsidRPr="00257612">
        <w:rPr>
          <w:rFonts w:cs="Times New Roman"/>
          <w:szCs w:val="24"/>
        </w:rPr>
        <w:t xml:space="preserve"> Hz to attenuate motion artifact and ambient interference. Goniometer and IMU signals were low-pass filtered (</w:t>
      </w:r>
      <w:del w:id="504" w:author="Blair Hu" w:date="2017-12-06T13:48:00Z">
        <w:r w:rsidRPr="00257612" w:rsidDel="00B8256B">
          <w:rPr>
            <w:rFonts w:cs="Times New Roman"/>
            <w:szCs w:val="24"/>
          </w:rPr>
          <w:delText>1</w:delText>
        </w:r>
        <w:r w:rsidRPr="00257612" w:rsidDel="00B8256B">
          <w:rPr>
            <w:rFonts w:cs="Times New Roman"/>
            <w:szCs w:val="24"/>
            <w:vertAlign w:val="superscript"/>
          </w:rPr>
          <w:delText>st</w:delText>
        </w:r>
        <w:r w:rsidRPr="00257612" w:rsidDel="00B8256B">
          <w:rPr>
            <w:rFonts w:cs="Times New Roman"/>
            <w:szCs w:val="24"/>
          </w:rPr>
          <w:delText xml:space="preserve"> </w:delText>
        </w:r>
      </w:del>
      <w:ins w:id="505" w:author="Blair Hu" w:date="2017-12-06T13:48:00Z">
        <w:r w:rsidR="00B8256B">
          <w:rPr>
            <w:rFonts w:cs="Times New Roman"/>
            <w:szCs w:val="24"/>
          </w:rPr>
          <w:t>6</w:t>
        </w:r>
        <w:r w:rsidR="00B8256B">
          <w:rPr>
            <w:rFonts w:cs="Times New Roman"/>
            <w:szCs w:val="24"/>
            <w:vertAlign w:val="superscript"/>
          </w:rPr>
          <w:t>th</w:t>
        </w:r>
        <w:r w:rsidR="00B8256B" w:rsidRPr="00257612">
          <w:rPr>
            <w:rFonts w:cs="Times New Roman"/>
            <w:szCs w:val="24"/>
          </w:rPr>
          <w:t xml:space="preserve"> </w:t>
        </w:r>
      </w:ins>
      <w:r w:rsidRPr="00257612">
        <w:rPr>
          <w:rFonts w:cs="Times New Roman"/>
          <w:szCs w:val="24"/>
        </w:rPr>
        <w:t>order Butterworth) at 10 and 25 Hz, respectively. Joint velocities were indirectly computed by taking the cent</w:t>
      </w:r>
      <w:r>
        <w:rPr>
          <w:rFonts w:cs="Times New Roman"/>
          <w:szCs w:val="24"/>
        </w:rPr>
        <w:t>ral-</w:t>
      </w:r>
      <w:r w:rsidRPr="00257612">
        <w:rPr>
          <w:rFonts w:cs="Times New Roman"/>
          <w:szCs w:val="24"/>
        </w:rPr>
        <w:t xml:space="preserve">difference numerical derivative of the joint position, and added to the goniometer channels. </w:t>
      </w:r>
      <w:del w:id="506" w:author="Blair Hu" w:date="2017-12-12T14:32:00Z">
        <w:r w:rsidRPr="00257612" w:rsidDel="00CE2B06">
          <w:rPr>
            <w:rFonts w:cs="Times New Roman"/>
            <w:szCs w:val="24"/>
          </w:rPr>
          <w:delText>Manual thresholds on the knee position were used to identify periods of sitting (knee flexion greater than 75°) and standing (knee flexion less than 10°).</w:delText>
        </w:r>
      </w:del>
    </w:p>
    <w:p w:rsidR="00E31195" w:rsidRPr="00257612" w:rsidRDefault="00E31195" w:rsidP="00E31195">
      <w:pPr>
        <w:jc w:val="both"/>
        <w:rPr>
          <w:rFonts w:cs="Times New Roman"/>
          <w:szCs w:val="24"/>
        </w:rPr>
      </w:pPr>
      <w:r w:rsidRPr="00257612">
        <w:rPr>
          <w:rFonts w:cs="Times New Roman"/>
          <w:szCs w:val="24"/>
        </w:rPr>
        <w:t>All signals were segmented into analysis windows</w:t>
      </w:r>
      <w:r w:rsidR="000D27F1">
        <w:rPr>
          <w:rFonts w:cs="Times New Roman"/>
          <w:szCs w:val="24"/>
        </w:rPr>
        <w:t xml:space="preserve"> beginning 300 ms</w:t>
      </w:r>
      <w:r w:rsidRPr="00257612">
        <w:rPr>
          <w:rFonts w:cs="Times New Roman"/>
          <w:szCs w:val="24"/>
        </w:rPr>
        <w:t xml:space="preserve"> before each identified heel contact or toe off gait event. Four additional </w:t>
      </w:r>
      <w:r w:rsidR="00131445">
        <w:rPr>
          <w:rFonts w:cs="Times New Roman"/>
          <w:szCs w:val="24"/>
        </w:rPr>
        <w:t xml:space="preserve">300 ms </w:t>
      </w:r>
      <w:r w:rsidRPr="00257612">
        <w:rPr>
          <w:rFonts w:cs="Times New Roman"/>
          <w:szCs w:val="24"/>
        </w:rPr>
        <w:t xml:space="preserve">analysis windows </w:t>
      </w:r>
      <w:r w:rsidR="00BE733E">
        <w:rPr>
          <w:rFonts w:cs="Times New Roman"/>
          <w:szCs w:val="24"/>
        </w:rPr>
        <w:t>near</w:t>
      </w:r>
      <w:r w:rsidRPr="00257612">
        <w:rPr>
          <w:rFonts w:cs="Times New Roman"/>
          <w:szCs w:val="24"/>
        </w:rPr>
        <w:t xml:space="preserve"> each identified gait event (</w:t>
      </w:r>
      <w:del w:id="507" w:author="Blair Hu" w:date="2017-12-16T14:04:00Z">
        <w:r w:rsidRPr="00257612" w:rsidDel="004E56C5">
          <w:rPr>
            <w:rFonts w:cs="Times New Roman"/>
            <w:szCs w:val="24"/>
          </w:rPr>
          <w:delText xml:space="preserve">shifted </w:delText>
        </w:r>
      </w:del>
      <w:ins w:id="508" w:author="Blair Hu" w:date="2017-12-16T14:04:00Z">
        <w:r w:rsidR="004E56C5">
          <w:rPr>
            <w:rFonts w:cs="Times New Roman"/>
            <w:szCs w:val="24"/>
          </w:rPr>
          <w:t>delayed</w:t>
        </w:r>
        <w:r w:rsidR="004E56C5" w:rsidRPr="00257612">
          <w:rPr>
            <w:rFonts w:cs="Times New Roman"/>
            <w:szCs w:val="24"/>
          </w:rPr>
          <w:t xml:space="preserve"> </w:t>
        </w:r>
      </w:ins>
      <w:r w:rsidRPr="00257612">
        <w:rPr>
          <w:rFonts w:cs="Times New Roman"/>
          <w:szCs w:val="24"/>
        </w:rPr>
        <w:t>by 30, 60, 90, and 120 ms</w:t>
      </w:r>
      <w:r w:rsidR="0051228B">
        <w:rPr>
          <w:rFonts w:cs="Times New Roman"/>
          <w:szCs w:val="24"/>
        </w:rPr>
        <w:t xml:space="preserve"> </w:t>
      </w:r>
      <w:r w:rsidR="002E71F2">
        <w:rPr>
          <w:rFonts w:cs="Times New Roman"/>
          <w:szCs w:val="24"/>
        </w:rPr>
        <w:t>relative to</w:t>
      </w:r>
      <w:r w:rsidR="0051228B">
        <w:rPr>
          <w:rFonts w:cs="Times New Roman"/>
          <w:szCs w:val="24"/>
        </w:rPr>
        <w:t xml:space="preserve"> </w:t>
      </w:r>
      <w:r w:rsidR="004004D7">
        <w:rPr>
          <w:rFonts w:cs="Times New Roman"/>
          <w:szCs w:val="24"/>
        </w:rPr>
        <w:t xml:space="preserve">each </w:t>
      </w:r>
      <w:r w:rsidR="0051228B">
        <w:rPr>
          <w:rFonts w:cs="Times New Roman"/>
          <w:szCs w:val="24"/>
        </w:rPr>
        <w:t>event</w:t>
      </w:r>
      <w:r w:rsidRPr="00257612">
        <w:rPr>
          <w:rFonts w:cs="Times New Roman"/>
          <w:szCs w:val="24"/>
        </w:rPr>
        <w:t xml:space="preserve">) were used. For each window, we extracted features previously used in intent recognition for control of a powered knee-ankle prosthesis. Features for goniometer and IMU channels included the mean, standard deviation, maximum, minimum, initial, and final values </w:t>
      </w:r>
      <w:r w:rsidRPr="00257612">
        <w:rPr>
          <w:rFonts w:cs="Times New Roman"/>
          <w:szCs w:val="24"/>
        </w:rPr>
        <w:fldChar w:fldCharType="begin" w:fldLock="1"/>
      </w:r>
      <w:r w:rsidR="00CA190D">
        <w:rPr>
          <w:rFonts w:cs="Times New Roman"/>
          <w:szCs w:val="24"/>
        </w:rPr>
        <w:instrText>ADDIN CSL_CITATION { "citationItems" : [ { "id" : "ITEM-1", "itemData" : { "DOI" : "10.1109/TBME.2009.2034734", "ISSN" : "0018-9294", "PMID" : "19846361", "abstract" : "This paper describes a control architecture and intent recognition approach for the real-time supervisory control of a powered lower limb prosthesis. The approach infers user intent to stand, sit, or walk, by recognizing patterns in prosthesis sensor data in real time, without the need for instrumentation of the sound-side leg. Specifically, the intent recognizer utilizes time-based features extracted from frames of prosthesis signals, which are subsequently reduced to a lower dimensionality (for computational efficiency). These data are initially used to train intent models, which classify the patterns as standing, sitting, or walking. The trained models are subsequently used to infer the user's intent in real time. In addition to describing the generalized control approach, this paper describes the implementation of this approach on a single unilateral transfemoral amputee subject and demonstrates via experiments the effectiveness of the approach. In the real-time supervisory control experiments, the intent recognizer identified all 90 activity-mode transitions, switching the underlying middle-level controllers without any perceivable delay by the user. The intent recognizer also identified six activity-mode transitions, which were not intended by the user. Due to the intentional overlapping functionality of the middle-level controllers, the incorrect classifications neither caused problems in functionality, nor were perceived by the user.", "author" : [ { "dropping-particle" : "", "family" : "Varol", "given" : "H.A.", "non-dropping-particle" : "", "parse-names" : false, "suffix" : "" }, { "dropping-particle" : "", "family" : "Sup", "given" : "F.", "non-dropping-particle" : "", "parse-names" : false, "suffix" : "" }, { "dropping-particle" : "", "family" : "Goldfarb", "given" : "M.", "non-dropping-particle" : "", "parse-names" : false, "suffix" : "" } ], "container-title" : "IEEE Transactions on Biomedical Engineering", "id" : "ITEM-1", "issue" : "3", "issued" : { "date-parts" : [ [ "2010", "3" ] ] }, "page" : "542-551", "title" : "Multiclass Real-Time Intent Recognition of a Powered Lower Limb Prosthesis", "type" : "article-journal", "volume" : "57" }, "uris" : [ "http://www.mendeley.com/documents/?uuid=f1ea5567-1ff3-3e74-a193-b8e6deec9012" ] } ], "mendeley" : { "formattedCitation" : "(Varol, Sup, &amp; Goldfarb, 2010)", "plainTextFormattedCitation" : "(Varol, Sup, &amp; Goldfarb, 2010)", "previouslyFormattedCitation" : "(Varol, Sup, &amp; Goldfarb, 2010)" }, "properties" : {  }, "schema" : "https://github.com/citation-style-language/schema/raw/master/csl-citation.json" }</w:instrText>
      </w:r>
      <w:r w:rsidRPr="00257612">
        <w:rPr>
          <w:rFonts w:cs="Times New Roman"/>
          <w:szCs w:val="24"/>
        </w:rPr>
        <w:fldChar w:fldCharType="separate"/>
      </w:r>
      <w:r w:rsidR="005848C3" w:rsidRPr="005848C3">
        <w:rPr>
          <w:rFonts w:cs="Times New Roman"/>
          <w:noProof/>
          <w:szCs w:val="24"/>
        </w:rPr>
        <w:t>(Varol, Sup, &amp; Goldfarb, 2010)</w:t>
      </w:r>
      <w:r w:rsidRPr="00257612">
        <w:rPr>
          <w:rFonts w:cs="Times New Roman"/>
          <w:szCs w:val="24"/>
        </w:rPr>
        <w:fldChar w:fldCharType="end"/>
      </w:r>
      <w:r w:rsidRPr="00257612">
        <w:rPr>
          <w:rFonts w:cs="Times New Roman"/>
          <w:szCs w:val="24"/>
        </w:rPr>
        <w:t xml:space="preserve"> (6 features/channel). Features for EMG signals included the mean absolute value (MAV), waveform length, number of zero crossings and slope sign changes, and the coefficients of a sixth</w:t>
      </w:r>
      <w:r w:rsidR="00C01237">
        <w:rPr>
          <w:rFonts w:cs="Times New Roman"/>
          <w:szCs w:val="24"/>
        </w:rPr>
        <w:t>-</w:t>
      </w:r>
      <w:r w:rsidRPr="00257612">
        <w:rPr>
          <w:rFonts w:cs="Times New Roman"/>
          <w:szCs w:val="24"/>
        </w:rPr>
        <w:t xml:space="preserve">order autoregressive model </w:t>
      </w:r>
      <w:r w:rsidRPr="005848C3">
        <w:rPr>
          <w:rFonts w:cs="Times New Roman"/>
          <w:szCs w:val="24"/>
        </w:rPr>
        <w:fldChar w:fldCharType="begin" w:fldLock="1"/>
      </w:r>
      <w:r w:rsidR="00CA190D">
        <w:rPr>
          <w:rFonts w:cs="Times New Roman"/>
          <w:szCs w:val="24"/>
        </w:rPr>
        <w:instrText>ADDIN CSL_CITATION { "citationItems" : [ { "id" : "ITEM-1", "itemData" : { "DOI" : "10.1109/TBME.2005.856295", "ISSN" : "0018-9294", "author" : [ { "dropping-particle" : "", "family" : "Huang", "given" : "Y.", "non-dropping-particle" : "", "parse-names" : false, "suffix" : "" }, { "dropping-particle" : "", "family" : "Englehart", "given" : "K.B.", "non-dropping-particle" : "", "parse-names" : false, "suffix" : "" }, { "dropping-particle" : "", "family" : "Hudgins", "given" : "B.", "non-dropping-particle" : "", "parse-names" : false, "suffix" : "" }, { "dropping-particle" : "", "family" : "Chan", "given" : "A.D.C.", "non-dropping-particle" : "", "parse-names" : false, "suffix" : "" } ], "container-title" : "IEEE Transactions on Biomedical Engineering", "id" : "ITEM-1", "issue" : "11", "issued" : { "date-parts" : [ [ "2005", "11" ] ] }, "page" : "1801-1811", "title" : "A Gaussian Mixture Model Based Classification Scheme for Myoelectric Control of Powered Upper Limb Prostheses", "type" : "article-journal", "volume" : "52" }, "uris" : [ "http://www.mendeley.com/documents/?uuid=ed3c6009-3565-3435-bca6-2ee20006756f" ] }, { "id" : "ITEM-2", "itemData" : { "DOI" : "10.1016/j.bspc.2007.11.005", "ISSN" : "17468094", "author" : [ { "dropping-particle" : "", "family" : "Hargrove", "given" : "L. J.", "non-dropping-particle" : "", "parse-names" : false, "suffix" : "" }, { "dropping-particle" : "", "family" : "Englehart", "given" : "K. B.", "non-dropping-particle" : "", "parse-names" : false, "suffix" : "" }, { "dropping-particle" : "", "family" : "Hudgins", "given" : "B.", "non-dropping-particle" : "", "parse-names" : false, "suffix" : "" } ], "container-title" : "Biomedical Signal Processing and Control", "id" : "ITEM-2", "issue" : "2", "issued" : { "date-parts" : [ [ "2008", "4" ] ] }, "page" : "175-180", "title" : "A training strategy to reduce classification degradation due to electrode displacements in pattern recognition based myoelectric control", "type" : "article-journal", "volume" : "3" }, "uris" : [ "http://www.mendeley.com/documents/?uuid=5513b087-cac2-340a-9ee2-34d595953353" ] } ], "mendeley" : { "formattedCitation" : "(Hargrove, Englehart, &amp; Hudgins, 2008; Huang, Englehart, Hudgins, &amp; Chan, 2005)", "plainTextFormattedCitation" : "(Hargrove, Englehart, &amp; Hudgins, 2008; Huang, Englehart, Hudgins, &amp; Chan, 2005)", "previouslyFormattedCitation" : "(Hargrove, Englehart, &amp; Hudgins, 2008; Huang, Englehart, Hudgins, &amp; Chan, 2005)" }, "properties" : {  }, "schema" : "https://github.com/citation-style-language/schema/raw/master/csl-citation.json" }</w:instrText>
      </w:r>
      <w:r w:rsidRPr="005848C3">
        <w:rPr>
          <w:rFonts w:cs="Times New Roman"/>
          <w:szCs w:val="24"/>
        </w:rPr>
        <w:fldChar w:fldCharType="separate"/>
      </w:r>
      <w:r w:rsidR="005848C3" w:rsidRPr="005848C3">
        <w:rPr>
          <w:rFonts w:cs="Times New Roman"/>
          <w:noProof/>
          <w:szCs w:val="24"/>
        </w:rPr>
        <w:t>(Hargrove, Englehart, &amp; Hudgins, 2008; Huang, Englehart, Hudgins, &amp; Chan, 2005)</w:t>
      </w:r>
      <w:r w:rsidRPr="005848C3">
        <w:rPr>
          <w:rFonts w:cs="Times New Roman"/>
          <w:szCs w:val="24"/>
        </w:rPr>
        <w:fldChar w:fldCharType="end"/>
      </w:r>
      <w:r w:rsidRPr="005848C3">
        <w:rPr>
          <w:rFonts w:cs="Times New Roman"/>
          <w:szCs w:val="24"/>
        </w:rPr>
        <w:t xml:space="preserve"> (10 feat</w:t>
      </w:r>
      <w:r w:rsidRPr="00257612">
        <w:rPr>
          <w:rFonts w:cs="Times New Roman"/>
          <w:szCs w:val="24"/>
        </w:rPr>
        <w:t>ures/channel). There were a total of 23 sensors (14 EMG, 4 goniometer, 5 IMU), 52 channels (14 EMG, 8 goniometer, 30 IMU), and 368 features (140 EMG, 48 goniometer, 180 IMU).</w:t>
      </w:r>
      <w:r>
        <w:rPr>
          <w:rFonts w:cs="Times New Roman"/>
          <w:szCs w:val="24"/>
        </w:rPr>
        <w:t xml:space="preserve"> </w:t>
      </w:r>
    </w:p>
    <w:p w:rsidR="001D5C23" w:rsidRPr="00376CC5" w:rsidRDefault="00676190" w:rsidP="001D5C23">
      <w:pPr>
        <w:pStyle w:val="Heading1"/>
      </w:pPr>
      <w:r>
        <w:t>Results</w:t>
      </w:r>
    </w:p>
    <w:p w:rsidR="00EE25CF" w:rsidRDefault="00676190" w:rsidP="00352573">
      <w:pPr>
        <w:pStyle w:val="Heading2"/>
        <w:numPr>
          <w:ilvl w:val="0"/>
          <w:numId w:val="0"/>
        </w:numPr>
        <w:jc w:val="both"/>
        <w:rPr>
          <w:ins w:id="509" w:author="Blair Hu" w:date="2017-12-08T10:33:00Z"/>
          <w:b w:val="0"/>
        </w:rPr>
      </w:pPr>
      <w:r w:rsidRPr="00676190">
        <w:rPr>
          <w:b w:val="0"/>
        </w:rPr>
        <w:t xml:space="preserve">The data are saved in </w:t>
      </w:r>
      <w:del w:id="510" w:author="Blair Hu" w:date="2017-12-12T14:40:00Z">
        <w:r w:rsidRPr="00676190" w:rsidDel="00F151A3">
          <w:rPr>
            <w:b w:val="0"/>
          </w:rPr>
          <w:delText xml:space="preserve">Excel </w:delText>
        </w:r>
      </w:del>
      <w:ins w:id="511" w:author="Blair Hu" w:date="2017-12-12T14:40:00Z">
        <w:r w:rsidR="00F151A3">
          <w:rPr>
            <w:b w:val="0"/>
          </w:rPr>
          <w:t>CSV</w:t>
        </w:r>
        <w:r w:rsidR="00F151A3" w:rsidRPr="00676190">
          <w:rPr>
            <w:b w:val="0"/>
          </w:rPr>
          <w:t xml:space="preserve"> </w:t>
        </w:r>
      </w:ins>
      <w:r w:rsidRPr="00676190">
        <w:rPr>
          <w:b w:val="0"/>
        </w:rPr>
        <w:t xml:space="preserve">format in subject-specific folders and </w:t>
      </w:r>
      <w:r w:rsidR="0092535A">
        <w:rPr>
          <w:b w:val="0"/>
        </w:rPr>
        <w:t>are available to download from F</w:t>
      </w:r>
      <w:r w:rsidRPr="00676190">
        <w:rPr>
          <w:b w:val="0"/>
        </w:rPr>
        <w:t xml:space="preserve">igshare at </w:t>
      </w:r>
      <w:hyperlink r:id="rId8" w:history="1">
        <w:r w:rsidRPr="00676190">
          <w:rPr>
            <w:rStyle w:val="Hyperlink"/>
            <w:b w:val="0"/>
          </w:rPr>
          <w:t>https://figshare.com/s/04b1c4d0192dbbb1efa8</w:t>
        </w:r>
      </w:hyperlink>
      <w:r w:rsidRPr="00676190">
        <w:rPr>
          <w:b w:val="0"/>
        </w:rPr>
        <w:t xml:space="preserve">. Within each subject-specific folder, there </w:t>
      </w:r>
      <w:ins w:id="512" w:author="Blair Hu" w:date="2017-12-15T14:14:00Z">
        <w:r w:rsidR="00FB3EA0">
          <w:rPr>
            <w:b w:val="0"/>
          </w:rPr>
          <w:t>is a metadata file</w:t>
        </w:r>
      </w:ins>
      <w:ins w:id="513" w:author="Blair Hu" w:date="2017-12-15T16:43:00Z">
        <w:r w:rsidR="00DD4CC8">
          <w:rPr>
            <w:b w:val="0"/>
          </w:rPr>
          <w:t xml:space="preserve">, which </w:t>
        </w:r>
      </w:ins>
      <w:ins w:id="514" w:author="Blair Hu" w:date="2017-12-16T14:05:00Z">
        <w:r w:rsidR="004E56C5">
          <w:rPr>
            <w:b w:val="0"/>
          </w:rPr>
          <w:t>catalogues</w:t>
        </w:r>
      </w:ins>
      <w:ins w:id="515" w:author="Blair Hu" w:date="2017-12-15T16:43:00Z">
        <w:r w:rsidR="00DD4CC8">
          <w:rPr>
            <w:b w:val="0"/>
          </w:rPr>
          <w:t xml:space="preserve"> </w:t>
        </w:r>
      </w:ins>
      <w:ins w:id="516" w:author="Blair Hu" w:date="2017-12-16T14:04:00Z">
        <w:r w:rsidR="004E56C5">
          <w:rPr>
            <w:b w:val="0"/>
          </w:rPr>
          <w:t>the filenames</w:t>
        </w:r>
      </w:ins>
      <w:ins w:id="517" w:author="Blair Hu" w:date="2017-12-15T16:43:00Z">
        <w:r w:rsidR="00DD4CC8">
          <w:rPr>
            <w:b w:val="0"/>
          </w:rPr>
          <w:t>, summary statistics</w:t>
        </w:r>
      </w:ins>
      <w:ins w:id="518" w:author="Blair Hu" w:date="2017-12-15T16:44:00Z">
        <w:r w:rsidR="00DD4CC8">
          <w:rPr>
            <w:b w:val="0"/>
          </w:rPr>
          <w:t xml:space="preserve"> (mean, standard deviation, minimum, maximum)</w:t>
        </w:r>
      </w:ins>
      <w:ins w:id="519" w:author="Blair Hu" w:date="2017-12-15T16:43:00Z">
        <w:r w:rsidR="00DD4CC8">
          <w:rPr>
            <w:b w:val="0"/>
          </w:rPr>
          <w:t xml:space="preserve"> of each goniometer channel</w:t>
        </w:r>
      </w:ins>
      <w:ins w:id="520" w:author="Blair Hu" w:date="2017-12-15T16:48:00Z">
        <w:r w:rsidR="007E4AFB">
          <w:rPr>
            <w:b w:val="0"/>
          </w:rPr>
          <w:t>,</w:t>
        </w:r>
      </w:ins>
      <w:ins w:id="521" w:author="Blair Hu" w:date="2017-12-15T16:42:00Z">
        <w:r w:rsidR="00DD4CC8">
          <w:rPr>
            <w:b w:val="0"/>
          </w:rPr>
          <w:t xml:space="preserve"> </w:t>
        </w:r>
      </w:ins>
      <w:ins w:id="522" w:author="Blair Hu" w:date="2017-12-15T16:44:00Z">
        <w:r w:rsidR="00DD4CC8">
          <w:rPr>
            <w:b w:val="0"/>
          </w:rPr>
          <w:t xml:space="preserve">and signal-to-noise ratios </w:t>
        </w:r>
      </w:ins>
      <w:ins w:id="523" w:author="Blair Hu" w:date="2017-12-15T16:45:00Z">
        <w:r w:rsidR="00DD4CC8">
          <w:rPr>
            <w:b w:val="0"/>
          </w:rPr>
          <w:t xml:space="preserve">(ratio of maximum to baseline RMS voltage) </w:t>
        </w:r>
      </w:ins>
      <w:ins w:id="524" w:author="Blair Hu" w:date="2017-12-15T16:44:00Z">
        <w:r w:rsidR="00DD4CC8">
          <w:rPr>
            <w:b w:val="0"/>
          </w:rPr>
          <w:t>of each EMG channel</w:t>
        </w:r>
      </w:ins>
      <w:ins w:id="525" w:author="Blair Hu" w:date="2017-12-16T14:04:00Z">
        <w:r w:rsidR="004E56C5">
          <w:rPr>
            <w:b w:val="0"/>
          </w:rPr>
          <w:t xml:space="preserve"> for each circuit</w:t>
        </w:r>
      </w:ins>
      <w:ins w:id="526" w:author="Blair Hu" w:date="2017-12-15T16:48:00Z">
        <w:r w:rsidR="007E4AFB">
          <w:rPr>
            <w:b w:val="0"/>
          </w:rPr>
          <w:t>.</w:t>
        </w:r>
      </w:ins>
      <w:ins w:id="527" w:author="Blair Hu" w:date="2017-12-15T16:42:00Z">
        <w:r w:rsidR="00DD4CC8">
          <w:rPr>
            <w:b w:val="0"/>
          </w:rPr>
          <w:t xml:space="preserve"> Subject-specific folders also include </w:t>
        </w:r>
      </w:ins>
      <w:ins w:id="528" w:author="Blair Hu" w:date="2017-12-15T16:49:00Z">
        <w:r w:rsidR="00EF2C64">
          <w:rPr>
            <w:b w:val="0"/>
          </w:rPr>
          <w:t xml:space="preserve">folders for </w:t>
        </w:r>
      </w:ins>
      <w:del w:id="529" w:author="Blair Hu" w:date="2017-12-15T14:13:00Z">
        <w:r w:rsidRPr="00676190" w:rsidDel="00FB3EA0">
          <w:rPr>
            <w:b w:val="0"/>
          </w:rPr>
          <w:delText xml:space="preserve">is </w:delText>
        </w:r>
      </w:del>
      <w:del w:id="530" w:author="Blair Hu" w:date="2017-12-15T14:14:00Z">
        <w:r w:rsidRPr="00676190" w:rsidDel="00FB3EA0">
          <w:rPr>
            <w:b w:val="0"/>
          </w:rPr>
          <w:delText>a f</w:delText>
        </w:r>
      </w:del>
      <w:del w:id="531" w:author="Blair Hu" w:date="2017-12-15T16:43:00Z">
        <w:r w:rsidRPr="00676190" w:rsidDel="00DD4CC8">
          <w:rPr>
            <w:b w:val="0"/>
          </w:rPr>
          <w:delText xml:space="preserve">older containing </w:delText>
        </w:r>
      </w:del>
      <w:r w:rsidRPr="00676190">
        <w:rPr>
          <w:b w:val="0"/>
        </w:rPr>
        <w:t xml:space="preserve">the </w:t>
      </w:r>
      <w:ins w:id="532" w:author="Blair Hu" w:date="2017-12-12T14:41:00Z">
        <w:r w:rsidR="00EC0CD0">
          <w:rPr>
            <w:b w:val="0"/>
          </w:rPr>
          <w:t xml:space="preserve">raw and </w:t>
        </w:r>
      </w:ins>
      <w:del w:id="533" w:author="Blair Hu" w:date="2017-12-15T14:13:00Z">
        <w:r w:rsidRPr="00676190" w:rsidDel="00FB3EA0">
          <w:rPr>
            <w:b w:val="0"/>
          </w:rPr>
          <w:delText>post-</w:delText>
        </w:r>
      </w:del>
      <w:r w:rsidRPr="00676190">
        <w:rPr>
          <w:b w:val="0"/>
        </w:rPr>
        <w:t xml:space="preserve">processed data from individual </w:t>
      </w:r>
      <w:del w:id="534" w:author="Blair Hu" w:date="2017-12-15T16:49:00Z">
        <w:r w:rsidRPr="00676190" w:rsidDel="00EF2C64">
          <w:rPr>
            <w:b w:val="0"/>
          </w:rPr>
          <w:delText>trials</w:delText>
        </w:r>
      </w:del>
      <w:ins w:id="535" w:author="Blair Hu" w:date="2017-12-15T16:49:00Z">
        <w:r w:rsidR="00EF2C64">
          <w:rPr>
            <w:b w:val="0"/>
          </w:rPr>
          <w:t>circuits</w:t>
        </w:r>
      </w:ins>
      <w:r w:rsidRPr="00676190">
        <w:rPr>
          <w:b w:val="0"/>
        </w:rPr>
        <w:t xml:space="preserve">, a folder containing the </w:t>
      </w:r>
      <w:ins w:id="536" w:author="Blair Hu" w:date="2017-12-15T16:43:00Z">
        <w:r w:rsidR="00DD4CC8">
          <w:rPr>
            <w:b w:val="0"/>
          </w:rPr>
          <w:t xml:space="preserve">processed </w:t>
        </w:r>
      </w:ins>
      <w:r w:rsidRPr="00676190">
        <w:rPr>
          <w:b w:val="0"/>
        </w:rPr>
        <w:t xml:space="preserve">EMG signals from all muscles during MVC trials, and a folder containing the features extracted from </w:t>
      </w:r>
      <w:r w:rsidR="00AA0444">
        <w:rPr>
          <w:b w:val="0"/>
        </w:rPr>
        <w:t xml:space="preserve">the </w:t>
      </w:r>
      <w:r w:rsidRPr="00676190">
        <w:rPr>
          <w:b w:val="0"/>
        </w:rPr>
        <w:t xml:space="preserve">five different </w:t>
      </w:r>
      <w:r w:rsidR="006910DA">
        <w:rPr>
          <w:b w:val="0"/>
        </w:rPr>
        <w:t xml:space="preserve">300 ms </w:t>
      </w:r>
      <w:r w:rsidRPr="00676190">
        <w:rPr>
          <w:b w:val="0"/>
        </w:rPr>
        <w:t>analysis windows</w:t>
      </w:r>
      <w:r w:rsidR="0052319B">
        <w:rPr>
          <w:b w:val="0"/>
        </w:rPr>
        <w:t xml:space="preserve"> (beginning </w:t>
      </w:r>
      <w:r w:rsidR="00B5464A">
        <w:rPr>
          <w:b w:val="0"/>
        </w:rPr>
        <w:t>30</w:t>
      </w:r>
      <w:r w:rsidR="0052319B">
        <w:rPr>
          <w:b w:val="0"/>
        </w:rPr>
        <w:t xml:space="preserve">0, </w:t>
      </w:r>
      <w:r w:rsidR="00B5464A">
        <w:rPr>
          <w:b w:val="0"/>
        </w:rPr>
        <w:t>27</w:t>
      </w:r>
      <w:r w:rsidR="0052319B">
        <w:rPr>
          <w:b w:val="0"/>
        </w:rPr>
        <w:t xml:space="preserve">0, </w:t>
      </w:r>
      <w:r w:rsidR="00B5464A">
        <w:rPr>
          <w:b w:val="0"/>
        </w:rPr>
        <w:t>24</w:t>
      </w:r>
      <w:r w:rsidR="0052319B">
        <w:rPr>
          <w:b w:val="0"/>
        </w:rPr>
        <w:t xml:space="preserve">0, </w:t>
      </w:r>
      <w:r w:rsidR="00B5464A">
        <w:rPr>
          <w:b w:val="0"/>
        </w:rPr>
        <w:t>21</w:t>
      </w:r>
      <w:r w:rsidR="0052319B">
        <w:rPr>
          <w:b w:val="0"/>
        </w:rPr>
        <w:t xml:space="preserve">0, and </w:t>
      </w:r>
      <w:r w:rsidR="00B5464A">
        <w:rPr>
          <w:b w:val="0"/>
        </w:rPr>
        <w:t>18</w:t>
      </w:r>
      <w:r w:rsidR="0052319B">
        <w:rPr>
          <w:b w:val="0"/>
        </w:rPr>
        <w:t xml:space="preserve">0 ms </w:t>
      </w:r>
      <w:r w:rsidR="008E6A19">
        <w:rPr>
          <w:b w:val="0"/>
        </w:rPr>
        <w:t>before</w:t>
      </w:r>
      <w:r w:rsidR="0052319B">
        <w:rPr>
          <w:b w:val="0"/>
        </w:rPr>
        <w:t xml:space="preserve"> the gait event</w:t>
      </w:r>
      <w:r w:rsidR="00080866">
        <w:rPr>
          <w:b w:val="0"/>
        </w:rPr>
        <w:t>s</w:t>
      </w:r>
      <w:r w:rsidR="005F18E4">
        <w:rPr>
          <w:b w:val="0"/>
        </w:rPr>
        <w:t xml:space="preserve"> identified</w:t>
      </w:r>
      <w:r w:rsidR="00080866">
        <w:rPr>
          <w:b w:val="0"/>
        </w:rPr>
        <w:t xml:space="preserve"> </w:t>
      </w:r>
      <w:r w:rsidR="005F18E4">
        <w:rPr>
          <w:b w:val="0"/>
        </w:rPr>
        <w:t xml:space="preserve">for </w:t>
      </w:r>
      <w:r w:rsidR="00080866">
        <w:rPr>
          <w:b w:val="0"/>
        </w:rPr>
        <w:t>each leg</w:t>
      </w:r>
      <w:r w:rsidR="0052319B">
        <w:rPr>
          <w:b w:val="0"/>
        </w:rPr>
        <w:t>)</w:t>
      </w:r>
      <w:r w:rsidRPr="00676190">
        <w:rPr>
          <w:b w:val="0"/>
        </w:rPr>
        <w:t xml:space="preserve">. Data from individual </w:t>
      </w:r>
      <w:del w:id="537" w:author="Blair Hu" w:date="2017-12-15T16:50:00Z">
        <w:r w:rsidRPr="00676190" w:rsidDel="00122E8E">
          <w:rPr>
            <w:b w:val="0"/>
          </w:rPr>
          <w:delText xml:space="preserve">trials </w:delText>
        </w:r>
      </w:del>
      <w:ins w:id="538" w:author="Blair Hu" w:date="2017-12-15T16:50:00Z">
        <w:r w:rsidR="00122E8E">
          <w:rPr>
            <w:b w:val="0"/>
          </w:rPr>
          <w:t>circuits</w:t>
        </w:r>
        <w:r w:rsidR="00122E8E" w:rsidRPr="00676190">
          <w:rPr>
            <w:b w:val="0"/>
          </w:rPr>
          <w:t xml:space="preserve"> </w:t>
        </w:r>
      </w:ins>
      <w:r w:rsidRPr="00676190">
        <w:rPr>
          <w:b w:val="0"/>
        </w:rPr>
        <w:t>also contain</w:t>
      </w:r>
      <w:r w:rsidR="000534A7">
        <w:rPr>
          <w:b w:val="0"/>
        </w:rPr>
        <w:t xml:space="preserve"> </w:t>
      </w:r>
      <w:ins w:id="539" w:author="Blair Hu" w:date="2017-12-15T16:50:00Z">
        <w:r w:rsidR="00122E8E">
          <w:rPr>
            <w:b w:val="0"/>
          </w:rPr>
          <w:t xml:space="preserve">a </w:t>
        </w:r>
      </w:ins>
      <w:r w:rsidR="000534A7">
        <w:rPr>
          <w:b w:val="0"/>
        </w:rPr>
        <w:t>column</w:t>
      </w:r>
      <w:ins w:id="540" w:author="Blair Hu" w:date="2017-12-15T16:50:00Z">
        <w:r w:rsidR="00122E8E">
          <w:rPr>
            <w:b w:val="0"/>
          </w:rPr>
          <w:t>s</w:t>
        </w:r>
      </w:ins>
      <w:del w:id="541" w:author="Blair Hu" w:date="2017-12-15T16:50:00Z">
        <w:r w:rsidR="000534A7" w:rsidDel="00122E8E">
          <w:rPr>
            <w:b w:val="0"/>
          </w:rPr>
          <w:delText>s</w:delText>
        </w:r>
      </w:del>
      <w:r w:rsidR="000534A7">
        <w:rPr>
          <w:b w:val="0"/>
        </w:rPr>
        <w:t xml:space="preserve"> specifying</w:t>
      </w:r>
      <w:r w:rsidRPr="00676190">
        <w:rPr>
          <w:b w:val="0"/>
        </w:rPr>
        <w:t xml:space="preserve"> the label of the true locomotor activity, the indices of heel contact and toe off gait events, </w:t>
      </w:r>
      <w:ins w:id="542" w:author="Blair Hu" w:date="2017-12-15T11:56:00Z">
        <w:r w:rsidR="00112504">
          <w:rPr>
            <w:b w:val="0"/>
          </w:rPr>
          <w:t xml:space="preserve">and </w:t>
        </w:r>
      </w:ins>
      <w:r w:rsidRPr="00676190">
        <w:rPr>
          <w:b w:val="0"/>
        </w:rPr>
        <w:t xml:space="preserve">four-digit triggers denoting the outgoing and incoming </w:t>
      </w:r>
      <w:r w:rsidR="002876D2">
        <w:rPr>
          <w:b w:val="0"/>
        </w:rPr>
        <w:t xml:space="preserve">locomotor activities </w:t>
      </w:r>
      <w:r w:rsidRPr="00676190">
        <w:rPr>
          <w:b w:val="0"/>
        </w:rPr>
        <w:t>and gait phases</w:t>
      </w:r>
      <w:del w:id="543" w:author="Blair Hu" w:date="2017-12-15T11:56:00Z">
        <w:r w:rsidRPr="00676190" w:rsidDel="00112504">
          <w:rPr>
            <w:b w:val="0"/>
          </w:rPr>
          <w:delText>, and indices demarcating periods of sitting and standing</w:delText>
        </w:r>
      </w:del>
      <w:r w:rsidRPr="00676190">
        <w:rPr>
          <w:b w:val="0"/>
        </w:rPr>
        <w:t xml:space="preserve">. </w:t>
      </w:r>
      <w:r w:rsidR="00D61397">
        <w:rPr>
          <w:b w:val="0"/>
        </w:rPr>
        <w:t xml:space="preserve">The first row of each file is a header specifying </w:t>
      </w:r>
      <w:r w:rsidR="009534CA">
        <w:rPr>
          <w:b w:val="0"/>
        </w:rPr>
        <w:t xml:space="preserve">the </w:t>
      </w:r>
      <w:r w:rsidR="00D61397">
        <w:rPr>
          <w:b w:val="0"/>
        </w:rPr>
        <w:t>column order.</w:t>
      </w:r>
      <w:r w:rsidR="006775D1">
        <w:rPr>
          <w:b w:val="0"/>
        </w:rPr>
        <w:t xml:space="preserve"> The post-processed data from all trials </w:t>
      </w:r>
      <w:r w:rsidR="00AB2312">
        <w:rPr>
          <w:b w:val="0"/>
        </w:rPr>
        <w:t>are included for completeness although</w:t>
      </w:r>
      <w:r w:rsidR="006775D1">
        <w:rPr>
          <w:b w:val="0"/>
        </w:rPr>
        <w:t xml:space="preserve"> some trials include disturbances (</w:t>
      </w:r>
      <w:r w:rsidR="006775D1">
        <w:rPr>
          <w:b w:val="0"/>
          <w:i/>
        </w:rPr>
        <w:t>e.g.</w:t>
      </w:r>
      <w:r w:rsidR="006775D1">
        <w:rPr>
          <w:b w:val="0"/>
        </w:rPr>
        <w:t xml:space="preserve"> pauses, trips, missed transitions)</w:t>
      </w:r>
      <w:ins w:id="544" w:author="Blair Hu" w:date="2017-12-06T13:56:00Z">
        <w:r w:rsidR="00110435">
          <w:rPr>
            <w:b w:val="0"/>
          </w:rPr>
          <w:t>, which are noted in the metadata</w:t>
        </w:r>
      </w:ins>
      <w:ins w:id="545" w:author="Blair Hu" w:date="2017-12-15T11:56:00Z">
        <w:r w:rsidR="00F26441">
          <w:rPr>
            <w:b w:val="0"/>
          </w:rPr>
          <w:t xml:space="preserve"> file</w:t>
        </w:r>
      </w:ins>
      <w:r w:rsidR="006775D1">
        <w:rPr>
          <w:b w:val="0"/>
        </w:rPr>
        <w:t xml:space="preserve">. However, only gait events from disturbance-free segments of trials are </w:t>
      </w:r>
      <w:r w:rsidR="00B0229B">
        <w:rPr>
          <w:b w:val="0"/>
        </w:rPr>
        <w:t>reported and used for feature extraction</w:t>
      </w:r>
      <w:r w:rsidR="006775D1">
        <w:rPr>
          <w:b w:val="0"/>
        </w:rPr>
        <w:t xml:space="preserve">. </w:t>
      </w:r>
      <w:r w:rsidR="009534CA">
        <w:rPr>
          <w:b w:val="0"/>
        </w:rPr>
        <w:t>Feature data also contain</w:t>
      </w:r>
      <w:r w:rsidR="000534A7">
        <w:rPr>
          <w:b w:val="0"/>
        </w:rPr>
        <w:t xml:space="preserve"> columns specifying</w:t>
      </w:r>
      <w:r w:rsidR="009534CA">
        <w:rPr>
          <w:b w:val="0"/>
        </w:rPr>
        <w:t xml:space="preserve"> the</w:t>
      </w:r>
      <w:r w:rsidR="000534A7">
        <w:rPr>
          <w:b w:val="0"/>
        </w:rPr>
        <w:t xml:space="preserve"> corresponding</w:t>
      </w:r>
      <w:r w:rsidR="009534CA">
        <w:rPr>
          <w:b w:val="0"/>
        </w:rPr>
        <w:t xml:space="preserve"> leg-phase (1, right heel contact; 2, right toe off; 3, left heel contact; 4, left toe off) and </w:t>
      </w:r>
      <w:r w:rsidR="00DD4D75">
        <w:rPr>
          <w:b w:val="0"/>
        </w:rPr>
        <w:t xml:space="preserve">the </w:t>
      </w:r>
      <w:r w:rsidR="009534CA">
        <w:rPr>
          <w:b w:val="0"/>
        </w:rPr>
        <w:t xml:space="preserve">four-digit trigger. </w:t>
      </w:r>
      <w:r w:rsidR="00D61397">
        <w:rPr>
          <w:b w:val="0"/>
        </w:rPr>
        <w:t xml:space="preserve"> </w:t>
      </w:r>
      <w:r w:rsidR="009534CA">
        <w:rPr>
          <w:b w:val="0"/>
        </w:rPr>
        <w:t>The first row of the feature data is a header specifying</w:t>
      </w:r>
      <w:r w:rsidR="00AC136C">
        <w:rPr>
          <w:b w:val="0"/>
        </w:rPr>
        <w:t xml:space="preserve"> the</w:t>
      </w:r>
      <w:r w:rsidR="009534CA">
        <w:rPr>
          <w:b w:val="0"/>
        </w:rPr>
        <w:t xml:space="preserve"> column order. I</w:t>
      </w:r>
      <w:r w:rsidR="00D61397">
        <w:rPr>
          <w:b w:val="0"/>
        </w:rPr>
        <w:t>psilateral</w:t>
      </w:r>
      <w:r w:rsidR="009534CA">
        <w:rPr>
          <w:b w:val="0"/>
        </w:rPr>
        <w:t xml:space="preserve"> </w:t>
      </w:r>
      <w:r w:rsidR="00D61397">
        <w:rPr>
          <w:b w:val="0"/>
        </w:rPr>
        <w:t>refers to the side on which the gait event was detected (</w:t>
      </w:r>
      <w:r w:rsidR="00D61397">
        <w:rPr>
          <w:b w:val="0"/>
          <w:i/>
        </w:rPr>
        <w:t>e.g.</w:t>
      </w:r>
      <w:r w:rsidR="00D61397">
        <w:rPr>
          <w:b w:val="0"/>
        </w:rPr>
        <w:t xml:space="preserve"> </w:t>
      </w:r>
      <w:r w:rsidR="00414038">
        <w:rPr>
          <w:b w:val="0"/>
        </w:rPr>
        <w:t xml:space="preserve">the </w:t>
      </w:r>
      <w:r w:rsidR="00D61397">
        <w:rPr>
          <w:b w:val="0"/>
        </w:rPr>
        <w:t xml:space="preserve">right leg for </w:t>
      </w:r>
      <w:r w:rsidR="000B7FD7">
        <w:rPr>
          <w:b w:val="0"/>
        </w:rPr>
        <w:t>right heel contact and</w:t>
      </w:r>
      <w:r w:rsidR="00414038">
        <w:rPr>
          <w:b w:val="0"/>
        </w:rPr>
        <w:t xml:space="preserve"> right toe off events).</w:t>
      </w:r>
    </w:p>
    <w:p w:rsidR="006044E4" w:rsidRPr="00FF3A6D" w:rsidDel="005B52F7" w:rsidRDefault="006044E4">
      <w:pPr>
        <w:rPr>
          <w:del w:id="546" w:author="Blair Hu" w:date="2017-12-15T10:54:00Z"/>
          <w:b/>
          <w:rPrChange w:id="547" w:author="Blair Hu" w:date="2017-12-08T10:33:00Z">
            <w:rPr>
              <w:del w:id="548" w:author="Blair Hu" w:date="2017-12-15T10:54:00Z"/>
              <w:b w:val="0"/>
            </w:rPr>
          </w:rPrChange>
        </w:rPr>
        <w:pPrChange w:id="549" w:author="Blair Hu" w:date="2017-12-08T10:33:00Z">
          <w:pPr>
            <w:pStyle w:val="Heading2"/>
            <w:numPr>
              <w:ilvl w:val="0"/>
              <w:numId w:val="0"/>
            </w:numPr>
            <w:tabs>
              <w:tab w:val="clear" w:pos="567"/>
            </w:tabs>
            <w:ind w:left="0" w:firstLine="0"/>
            <w:jc w:val="both"/>
          </w:pPr>
        </w:pPrChange>
      </w:pPr>
    </w:p>
    <w:p w:rsidR="00676190" w:rsidRDefault="00676190" w:rsidP="00352573">
      <w:pPr>
        <w:pStyle w:val="Heading2"/>
        <w:numPr>
          <w:ilvl w:val="0"/>
          <w:numId w:val="0"/>
        </w:numPr>
        <w:jc w:val="both"/>
        <w:rPr>
          <w:b w:val="0"/>
        </w:rPr>
      </w:pPr>
      <w:r w:rsidRPr="00676190">
        <w:rPr>
          <w:b w:val="0"/>
        </w:rPr>
        <w:t>The overall composition of ENABL3S is shown in Table 1. For each subject, there were 530 ± 46 heel contact events and 536 ± 45 toe off events for each leg (mean ± standard deviation)</w:t>
      </w:r>
      <w:r w:rsidR="00157D54">
        <w:rPr>
          <w:b w:val="0"/>
        </w:rPr>
        <w:t xml:space="preserve"> after </w:t>
      </w:r>
      <w:r w:rsidR="009A3339">
        <w:rPr>
          <w:b w:val="0"/>
        </w:rPr>
        <w:t>excluding transitions to or from standing</w:t>
      </w:r>
      <w:r w:rsidRPr="00676190">
        <w:rPr>
          <w:b w:val="0"/>
        </w:rPr>
        <w:t xml:space="preserve">. Additional subject information and an explanation of nomenclature and numbering are also </w:t>
      </w:r>
      <w:r w:rsidR="00557A3B">
        <w:rPr>
          <w:b w:val="0"/>
        </w:rPr>
        <w:t>included</w:t>
      </w:r>
      <w:r w:rsidR="00993B4A">
        <w:rPr>
          <w:b w:val="0"/>
        </w:rPr>
        <w:t xml:space="preserve"> on</w:t>
      </w:r>
      <w:r w:rsidR="0092535A">
        <w:rPr>
          <w:b w:val="0"/>
        </w:rPr>
        <w:t xml:space="preserve"> F</w:t>
      </w:r>
      <w:r w:rsidRPr="00676190">
        <w:rPr>
          <w:b w:val="0"/>
        </w:rPr>
        <w:t>igshare.</w:t>
      </w:r>
    </w:p>
    <w:p w:rsidR="004939F4" w:rsidRDefault="004939F4" w:rsidP="00CB43D5">
      <w:pPr>
        <w:pStyle w:val="Heading1"/>
      </w:pPr>
      <w:r>
        <w:t>Discussion</w:t>
      </w:r>
    </w:p>
    <w:p w:rsidR="006C5AC0" w:rsidRDefault="004939F4" w:rsidP="004939F4">
      <w:pPr>
        <w:jc w:val="both"/>
        <w:rPr>
          <w:ins w:id="550" w:author="Blair Hu" w:date="2017-12-15T12:02:00Z"/>
          <w:rFonts w:cs="Times New Roman"/>
        </w:rPr>
      </w:pPr>
      <w:del w:id="551" w:author="Blair Hu" w:date="2017-12-15T16:52:00Z">
        <w:r w:rsidRPr="00FA0E57" w:rsidDel="00930296">
          <w:rPr>
            <w:rFonts w:cs="Times New Roman"/>
          </w:rPr>
          <w:delText xml:space="preserve">The data reported </w:delText>
        </w:r>
      </w:del>
      <w:ins w:id="552" w:author="Blair Hu" w:date="2017-12-15T16:52:00Z">
        <w:r w:rsidR="00930296">
          <w:rPr>
            <w:rFonts w:cs="Times New Roman"/>
          </w:rPr>
          <w:t xml:space="preserve">ENABL3S </w:t>
        </w:r>
      </w:ins>
      <w:del w:id="553" w:author="Blair Hu" w:date="2017-12-15T11:59:00Z">
        <w:r w:rsidRPr="00FA0E57" w:rsidDel="004B4C18">
          <w:rPr>
            <w:rFonts w:cs="Times New Roman"/>
          </w:rPr>
          <w:delText xml:space="preserve">here </w:delText>
        </w:r>
      </w:del>
      <w:r w:rsidRPr="00FA0E57">
        <w:rPr>
          <w:rFonts w:cs="Times New Roman"/>
        </w:rPr>
        <w:t>represent</w:t>
      </w:r>
      <w:ins w:id="554" w:author="Blair Hu" w:date="2017-12-15T16:52:00Z">
        <w:r w:rsidR="00930296">
          <w:rPr>
            <w:rFonts w:cs="Times New Roman"/>
          </w:rPr>
          <w:t>s</w:t>
        </w:r>
      </w:ins>
      <w:r w:rsidRPr="00FA0E57">
        <w:rPr>
          <w:rFonts w:cs="Times New Roman"/>
        </w:rPr>
        <w:t xml:space="preserve"> a benchmark of bilateral lower limb neuromechanical signals recorded from able-bodied individuals using wearable sensors during </w:t>
      </w:r>
      <w:r>
        <w:rPr>
          <w:rFonts w:cs="Times New Roman"/>
        </w:rPr>
        <w:t>unassisted locomotion</w:t>
      </w:r>
      <w:r w:rsidRPr="00FA0E57">
        <w:rPr>
          <w:rFonts w:cs="Times New Roman"/>
        </w:rPr>
        <w:t>.</w:t>
      </w:r>
      <w:r>
        <w:rPr>
          <w:rFonts w:cs="Times New Roman"/>
        </w:rPr>
        <w:t xml:space="preserve"> </w:t>
      </w:r>
      <w:ins w:id="555" w:author="Blair Hu" w:date="2017-12-16T14:35:00Z">
        <w:r w:rsidR="00F70C6B">
          <w:rPr>
            <w:rFonts w:cs="Times New Roman"/>
          </w:rPr>
          <w:t>T</w:t>
        </w:r>
      </w:ins>
      <w:ins w:id="556" w:author="Blair Hu" w:date="2017-12-15T10:59:00Z">
        <w:r w:rsidR="00EB791A">
          <w:rPr>
            <w:rFonts w:cs="Times New Roman"/>
          </w:rPr>
          <w:t xml:space="preserve">he purpose of introducing this dataset is not to replace existing benchmarks for </w:t>
        </w:r>
      </w:ins>
      <w:ins w:id="557" w:author="Blair Hu" w:date="2017-12-15T11:00:00Z">
        <w:r w:rsidR="00EB791A">
          <w:rPr>
            <w:rFonts w:cs="Times New Roman"/>
          </w:rPr>
          <w:t xml:space="preserve">biomechanical gait analysis of </w:t>
        </w:r>
      </w:ins>
      <w:ins w:id="558" w:author="Blair Hu" w:date="2017-12-15T10:59:00Z">
        <w:r w:rsidR="00EB791A">
          <w:rPr>
            <w:rFonts w:cs="Times New Roman"/>
          </w:rPr>
          <w:t>steady</w:t>
        </w:r>
        <w:r w:rsidR="00930296">
          <w:rPr>
            <w:rFonts w:cs="Times New Roman"/>
          </w:rPr>
          <w:t>-state locomotion</w:t>
        </w:r>
      </w:ins>
      <w:ins w:id="559" w:author="Blair Hu" w:date="2017-12-16T14:54:00Z">
        <w:r w:rsidR="004116B4">
          <w:rPr>
            <w:rFonts w:cs="Times New Roman"/>
          </w:rPr>
          <w:t xml:space="preserve"> but to provide </w:t>
        </w:r>
      </w:ins>
      <w:ins w:id="560" w:author="Blair Hu" w:date="2017-12-16T14:56:00Z">
        <w:r w:rsidR="00B8302A">
          <w:rPr>
            <w:rFonts w:cs="Times New Roman"/>
          </w:rPr>
          <w:t xml:space="preserve">a publicly available </w:t>
        </w:r>
      </w:ins>
      <w:ins w:id="561" w:author="Blair Hu" w:date="2017-12-15T10:59:00Z">
        <w:r w:rsidR="00EB791A">
          <w:rPr>
            <w:rFonts w:cs="Times New Roman"/>
          </w:rPr>
          <w:t xml:space="preserve">set of </w:t>
        </w:r>
      </w:ins>
      <w:ins w:id="562" w:author="Blair Hu" w:date="2017-12-16T14:59:00Z">
        <w:r w:rsidR="00B8302A">
          <w:rPr>
            <w:rFonts w:cs="Times New Roman"/>
          </w:rPr>
          <w:t xml:space="preserve">rich </w:t>
        </w:r>
      </w:ins>
      <w:ins w:id="563" w:author="Blair Hu" w:date="2017-12-16T14:56:00Z">
        <w:r w:rsidR="00E96795">
          <w:rPr>
            <w:rFonts w:cs="Times New Roman"/>
          </w:rPr>
          <w:t xml:space="preserve">biomechanical </w:t>
        </w:r>
      </w:ins>
      <w:ins w:id="564" w:author="Blair Hu" w:date="2017-12-16T14:57:00Z">
        <w:r w:rsidR="00B8302A">
          <w:rPr>
            <w:rFonts w:cs="Times New Roman"/>
          </w:rPr>
          <w:t>data</w:t>
        </w:r>
      </w:ins>
      <w:ins w:id="565" w:author="Blair Hu" w:date="2017-12-16T14:56:00Z">
        <w:r w:rsidR="00E96795">
          <w:rPr>
            <w:rFonts w:cs="Times New Roman"/>
          </w:rPr>
          <w:t xml:space="preserve"> </w:t>
        </w:r>
      </w:ins>
      <w:ins w:id="566" w:author="Blair Hu" w:date="2017-12-15T11:01:00Z">
        <w:r w:rsidR="00EB791A">
          <w:rPr>
            <w:rFonts w:cs="Times New Roman"/>
          </w:rPr>
          <w:t>from wearable sensors</w:t>
        </w:r>
      </w:ins>
      <w:ins w:id="567" w:author="Blair Hu" w:date="2017-12-16T14:58:00Z">
        <w:r w:rsidR="00B8302A">
          <w:rPr>
            <w:rFonts w:cs="Times New Roman"/>
          </w:rPr>
          <w:t xml:space="preserve">, </w:t>
        </w:r>
      </w:ins>
      <w:ins w:id="568" w:author="Blair Hu" w:date="2017-12-16T14:59:00Z">
        <w:r w:rsidR="00B8302A">
          <w:rPr>
            <w:rFonts w:cs="Times New Roman"/>
          </w:rPr>
          <w:t>representing</w:t>
        </w:r>
      </w:ins>
      <w:ins w:id="569" w:author="Blair Hu" w:date="2017-12-16T14:58:00Z">
        <w:r w:rsidR="00B8302A">
          <w:rPr>
            <w:rFonts w:cs="Times New Roman"/>
          </w:rPr>
          <w:t xml:space="preserve"> </w:t>
        </w:r>
      </w:ins>
      <w:ins w:id="570" w:author="Blair Hu" w:date="2017-12-15T11:03:00Z">
        <w:r w:rsidR="004116B4">
          <w:rPr>
            <w:rFonts w:cs="Times New Roman"/>
          </w:rPr>
          <w:t>a compromise between traditional techniques and</w:t>
        </w:r>
      </w:ins>
      <w:ins w:id="571" w:author="Blair Hu" w:date="2017-12-15T11:02:00Z">
        <w:r w:rsidR="003149B3">
          <w:rPr>
            <w:rFonts w:cs="Times New Roman"/>
          </w:rPr>
          <w:t xml:space="preserve"> </w:t>
        </w:r>
      </w:ins>
      <w:ins w:id="572" w:author="Blair Hu" w:date="2017-12-16T14:58:00Z">
        <w:r w:rsidR="00B8302A">
          <w:rPr>
            <w:rFonts w:cs="Times New Roman"/>
          </w:rPr>
          <w:t>methods from</w:t>
        </w:r>
      </w:ins>
      <w:ins w:id="573" w:author="Blair Hu" w:date="2017-12-15T12:00:00Z">
        <w:r w:rsidR="004B4C18">
          <w:rPr>
            <w:rFonts w:cs="Times New Roman"/>
          </w:rPr>
          <w:t xml:space="preserve"> HAR</w:t>
        </w:r>
      </w:ins>
      <w:ins w:id="574" w:author="Blair Hu" w:date="2017-12-16T14:25:00Z">
        <w:r w:rsidR="00A55CE8">
          <w:rPr>
            <w:rFonts w:cs="Times New Roman"/>
          </w:rPr>
          <w:t xml:space="preserve">. ENABL3S </w:t>
        </w:r>
      </w:ins>
      <w:ins w:id="575" w:author="Blair Hu" w:date="2017-12-15T16:54:00Z">
        <w:r w:rsidR="00930296">
          <w:rPr>
            <w:rFonts w:cs="Times New Roman"/>
          </w:rPr>
          <w:t xml:space="preserve">includes </w:t>
        </w:r>
      </w:ins>
      <w:ins w:id="576" w:author="Blair Hu" w:date="2017-12-16T14:25:00Z">
        <w:r w:rsidR="00A55CE8">
          <w:rPr>
            <w:rFonts w:cs="Times New Roman"/>
          </w:rPr>
          <w:t xml:space="preserve">data from </w:t>
        </w:r>
      </w:ins>
      <w:ins w:id="577" w:author="Blair Hu" w:date="2017-12-15T16:54:00Z">
        <w:r w:rsidR="00930296">
          <w:rPr>
            <w:rFonts w:cs="Times New Roman"/>
          </w:rPr>
          <w:t>several distinct walking-related activities (</w:t>
        </w:r>
      </w:ins>
      <w:ins w:id="578" w:author="Blair Hu" w:date="2017-12-15T16:55:00Z">
        <w:r w:rsidR="00930296">
          <w:rPr>
            <w:rFonts w:cs="Times New Roman"/>
          </w:rPr>
          <w:t>with</w:t>
        </w:r>
      </w:ins>
      <w:ins w:id="579" w:author="Blair Hu" w:date="2017-12-15T16:54:00Z">
        <w:r w:rsidR="00930296">
          <w:rPr>
            <w:rFonts w:cs="Times New Roman"/>
          </w:rPr>
          <w:t xml:space="preserve"> transitions)</w:t>
        </w:r>
      </w:ins>
      <w:ins w:id="580" w:author="Blair Hu" w:date="2017-12-16T14:25:00Z">
        <w:r w:rsidR="00B8302A">
          <w:rPr>
            <w:rFonts w:cs="Times New Roman"/>
          </w:rPr>
          <w:t>, which w</w:t>
        </w:r>
      </w:ins>
      <w:ins w:id="581" w:author="Blair Hu" w:date="2017-12-16T15:01:00Z">
        <w:r w:rsidR="00B8302A">
          <w:rPr>
            <w:rFonts w:cs="Times New Roman"/>
          </w:rPr>
          <w:t>e expect to b</w:t>
        </w:r>
      </w:ins>
      <w:ins w:id="582" w:author="Blair Hu" w:date="2017-12-16T14:25:00Z">
        <w:r w:rsidR="00B8302A">
          <w:rPr>
            <w:rFonts w:cs="Times New Roman"/>
          </w:rPr>
          <w:t>e</w:t>
        </w:r>
        <w:r w:rsidR="00A55CE8">
          <w:rPr>
            <w:rFonts w:cs="Times New Roman"/>
          </w:rPr>
          <w:t xml:space="preserve"> </w:t>
        </w:r>
      </w:ins>
      <w:ins w:id="583" w:author="Blair Hu" w:date="2017-12-16T14:26:00Z">
        <w:r w:rsidR="00A55CE8">
          <w:rPr>
            <w:rFonts w:cs="Times New Roman"/>
          </w:rPr>
          <w:t xml:space="preserve">helpful for </w:t>
        </w:r>
      </w:ins>
      <w:ins w:id="584" w:author="Blair Hu" w:date="2017-12-16T14:24:00Z">
        <w:r w:rsidR="00A55CE8">
          <w:rPr>
            <w:rFonts w:cs="Times New Roman"/>
          </w:rPr>
          <w:t xml:space="preserve">understanding </w:t>
        </w:r>
      </w:ins>
      <w:ins w:id="585" w:author="Blair Hu" w:date="2017-12-16T14:26:00Z">
        <w:r w:rsidR="00A55CE8">
          <w:rPr>
            <w:rFonts w:cs="Times New Roman"/>
          </w:rPr>
          <w:t xml:space="preserve">patterns in </w:t>
        </w:r>
      </w:ins>
      <w:ins w:id="586" w:author="Blair Hu" w:date="2017-12-16T14:24:00Z">
        <w:r w:rsidR="00A55CE8">
          <w:rPr>
            <w:rFonts w:cs="Times New Roman"/>
          </w:rPr>
          <w:t>normal locomotion</w:t>
        </w:r>
      </w:ins>
      <w:ins w:id="587" w:author="Blair Hu" w:date="2017-12-15T11:04:00Z">
        <w:r w:rsidR="00F604A5">
          <w:rPr>
            <w:rFonts w:cs="Times New Roman"/>
          </w:rPr>
          <w:t xml:space="preserve"> </w:t>
        </w:r>
      </w:ins>
      <w:ins w:id="588" w:author="Blair Hu" w:date="2017-12-16T14:24:00Z">
        <w:r w:rsidR="00A55CE8">
          <w:rPr>
            <w:rFonts w:cs="Times New Roman"/>
          </w:rPr>
          <w:t xml:space="preserve">and developing </w:t>
        </w:r>
      </w:ins>
      <w:ins w:id="589" w:author="Blair Hu" w:date="2017-12-15T11:04:00Z">
        <w:r w:rsidR="00F604A5">
          <w:rPr>
            <w:rFonts w:cs="Times New Roman"/>
          </w:rPr>
          <w:t>novel control strategies for wearable lower limb assistive devices</w:t>
        </w:r>
      </w:ins>
      <w:ins w:id="590" w:author="Blair Hu" w:date="2017-12-15T11:02:00Z">
        <w:r w:rsidR="003149B3">
          <w:rPr>
            <w:rFonts w:cs="Times New Roman"/>
          </w:rPr>
          <w:t xml:space="preserve">. </w:t>
        </w:r>
      </w:ins>
    </w:p>
    <w:p w:rsidR="00EB791A" w:rsidRPr="0053120F" w:rsidRDefault="004B4C18" w:rsidP="004939F4">
      <w:pPr>
        <w:jc w:val="both"/>
        <w:rPr>
          <w:ins w:id="591" w:author="Blair Hu" w:date="2017-12-15T10:59:00Z"/>
          <w:rFonts w:cs="Times New Roman"/>
        </w:rPr>
      </w:pPr>
      <w:ins w:id="592" w:author="Blair Hu" w:date="2017-12-15T12:00:00Z">
        <w:r>
          <w:rPr>
            <w:rFonts w:cs="Times New Roman"/>
          </w:rPr>
          <w:t xml:space="preserve">In order to assess the </w:t>
        </w:r>
      </w:ins>
      <w:ins w:id="593" w:author="Blair Hu" w:date="2017-12-15T16:59:00Z">
        <w:r w:rsidR="00BD402B">
          <w:rPr>
            <w:rFonts w:cs="Times New Roman"/>
          </w:rPr>
          <w:t>validity</w:t>
        </w:r>
      </w:ins>
      <w:ins w:id="594" w:author="Blair Hu" w:date="2017-12-15T16:55:00Z">
        <w:r w:rsidR="009239A1">
          <w:rPr>
            <w:rFonts w:cs="Times New Roman"/>
          </w:rPr>
          <w:t xml:space="preserve"> of this dataset</w:t>
        </w:r>
      </w:ins>
      <w:ins w:id="595" w:author="Blair Hu" w:date="2017-12-15T12:00:00Z">
        <w:r>
          <w:rPr>
            <w:rFonts w:cs="Times New Roman"/>
          </w:rPr>
          <w:t xml:space="preserve">, we </w:t>
        </w:r>
      </w:ins>
      <w:ins w:id="596" w:author="Blair Hu" w:date="2017-12-15T17:00:00Z">
        <w:r w:rsidR="00B12740">
          <w:rPr>
            <w:rFonts w:cs="Times New Roman"/>
          </w:rPr>
          <w:t xml:space="preserve">chose to </w:t>
        </w:r>
      </w:ins>
      <w:ins w:id="597" w:author="Blair Hu" w:date="2017-12-15T12:00:00Z">
        <w:r>
          <w:rPr>
            <w:rFonts w:cs="Times New Roman"/>
          </w:rPr>
          <w:t xml:space="preserve">compare our </w:t>
        </w:r>
      </w:ins>
      <w:ins w:id="598" w:author="Blair Hu" w:date="2017-12-15T17:00:00Z">
        <w:r w:rsidR="00B12740">
          <w:rPr>
            <w:rFonts w:cs="Times New Roman"/>
          </w:rPr>
          <w:t>recordings</w:t>
        </w:r>
      </w:ins>
      <w:ins w:id="599" w:author="Blair Hu" w:date="2017-12-15T17:03:00Z">
        <w:r w:rsidR="00D311DD">
          <w:rPr>
            <w:rFonts w:cs="Times New Roman"/>
          </w:rPr>
          <w:t xml:space="preserve"> (averaged across legs </w:t>
        </w:r>
      </w:ins>
      <w:ins w:id="600" w:author="Blair Hu" w:date="2017-12-15T17:04:00Z">
        <w:r w:rsidR="00D311DD">
          <w:rPr>
            <w:rFonts w:cs="Times New Roman"/>
          </w:rPr>
          <w:t>and</w:t>
        </w:r>
      </w:ins>
      <w:ins w:id="601" w:author="Blair Hu" w:date="2017-12-15T17:03:00Z">
        <w:r w:rsidR="00D311DD">
          <w:rPr>
            <w:rFonts w:cs="Times New Roman"/>
          </w:rPr>
          <w:t xml:space="preserve"> all subjects)</w:t>
        </w:r>
      </w:ins>
      <w:ins w:id="602" w:author="Blair Hu" w:date="2017-12-15T17:00:00Z">
        <w:r w:rsidR="00B12740">
          <w:rPr>
            <w:rFonts w:cs="Times New Roman"/>
          </w:rPr>
          <w:t xml:space="preserve"> </w:t>
        </w:r>
      </w:ins>
      <w:ins w:id="603" w:author="Blair Hu" w:date="2017-12-15T12:00:00Z">
        <w:r>
          <w:rPr>
            <w:rFonts w:cs="Times New Roman"/>
          </w:rPr>
          <w:t xml:space="preserve">to </w:t>
        </w:r>
      </w:ins>
      <w:ins w:id="604" w:author="Blair Hu" w:date="2017-12-15T16:59:00Z">
        <w:r w:rsidR="007101C0">
          <w:rPr>
            <w:rFonts w:cs="Times New Roman"/>
          </w:rPr>
          <w:t>previously reported biomechanical measurements of level walking</w:t>
        </w:r>
      </w:ins>
      <w:ins w:id="605" w:author="Blair Hu" w:date="2017-12-15T17:00:00Z">
        <w:r w:rsidR="00B12740">
          <w:rPr>
            <w:rFonts w:cs="Times New Roman"/>
          </w:rPr>
          <w:t xml:space="preserve"> because th</w:t>
        </w:r>
      </w:ins>
      <w:ins w:id="606" w:author="Blair Hu" w:date="2017-12-15T17:01:00Z">
        <w:r w:rsidR="00BD3CC7">
          <w:rPr>
            <w:rFonts w:cs="Times New Roman"/>
          </w:rPr>
          <w:t>ose data</w:t>
        </w:r>
      </w:ins>
      <w:ins w:id="607" w:author="Blair Hu" w:date="2017-12-15T17:00:00Z">
        <w:r w:rsidR="00B12740">
          <w:rPr>
            <w:rFonts w:cs="Times New Roman"/>
          </w:rPr>
          <w:t xml:space="preserve"> are most accessible</w:t>
        </w:r>
      </w:ins>
      <w:ins w:id="608" w:author="Blair Hu" w:date="2017-12-15T12:00:00Z">
        <w:r>
          <w:rPr>
            <w:rFonts w:cs="Times New Roman"/>
          </w:rPr>
          <w:t xml:space="preserve">. </w:t>
        </w:r>
      </w:ins>
      <w:ins w:id="609" w:author="Blair Hu" w:date="2017-12-15T11:04:00Z">
        <w:r w:rsidR="00F604A5">
          <w:rPr>
            <w:rFonts w:cs="Times New Roman"/>
          </w:rPr>
          <w:t xml:space="preserve">Due to movement out of the sagittal plane and </w:t>
        </w:r>
      </w:ins>
      <w:ins w:id="610" w:author="Blair Hu" w:date="2017-12-15T12:03:00Z">
        <w:r w:rsidR="00363EE5">
          <w:rPr>
            <w:rFonts w:cs="Times New Roman"/>
          </w:rPr>
          <w:t>skin defo</w:t>
        </w:r>
      </w:ins>
      <w:ins w:id="611" w:author="Blair Hu" w:date="2017-12-15T12:09:00Z">
        <w:r w:rsidR="00C11BAE">
          <w:rPr>
            <w:rFonts w:cs="Times New Roman"/>
          </w:rPr>
          <w:t>r</w:t>
        </w:r>
      </w:ins>
      <w:ins w:id="612" w:author="Blair Hu" w:date="2017-12-15T12:03:00Z">
        <w:r w:rsidR="00363EE5">
          <w:rPr>
            <w:rFonts w:cs="Times New Roman"/>
          </w:rPr>
          <w:t>mation/</w:t>
        </w:r>
      </w:ins>
      <w:ins w:id="613" w:author="Blair Hu" w:date="2017-12-15T11:04:00Z">
        <w:r w:rsidR="00F604A5">
          <w:rPr>
            <w:rFonts w:cs="Times New Roman"/>
          </w:rPr>
          <w:t xml:space="preserve">relative motion of the ankle goniometer, </w:t>
        </w:r>
      </w:ins>
      <w:ins w:id="614" w:author="Blair Hu" w:date="2017-12-15T17:02:00Z">
        <w:r w:rsidR="00840775">
          <w:rPr>
            <w:rFonts w:cs="Times New Roman"/>
          </w:rPr>
          <w:t>our measurements of</w:t>
        </w:r>
      </w:ins>
      <w:ins w:id="615" w:author="Blair Hu" w:date="2017-12-15T11:04:00Z">
        <w:r w:rsidR="00F604A5">
          <w:rPr>
            <w:rFonts w:cs="Times New Roman"/>
          </w:rPr>
          <w:t xml:space="preserve"> </w:t>
        </w:r>
      </w:ins>
      <w:ins w:id="616" w:author="Blair Hu" w:date="2017-12-15T11:05:00Z">
        <w:r w:rsidR="00F42DDE">
          <w:rPr>
            <w:rFonts w:cs="Times New Roman"/>
          </w:rPr>
          <w:t>ankle position were</w:t>
        </w:r>
        <w:r w:rsidR="00F604A5">
          <w:rPr>
            <w:rFonts w:cs="Times New Roman"/>
          </w:rPr>
          <w:t xml:space="preserve"> not considered biomechanically accurate signal</w:t>
        </w:r>
      </w:ins>
      <w:ins w:id="617" w:author="Blair Hu" w:date="2017-12-15T17:02:00Z">
        <w:r w:rsidR="007859AC">
          <w:rPr>
            <w:rFonts w:cs="Times New Roman"/>
          </w:rPr>
          <w:t>s</w:t>
        </w:r>
      </w:ins>
      <w:ins w:id="618" w:author="Blair Hu" w:date="2017-12-15T11:05:00Z">
        <w:r w:rsidR="00F604A5">
          <w:rPr>
            <w:rFonts w:cs="Times New Roman"/>
          </w:rPr>
          <w:t xml:space="preserve">. </w:t>
        </w:r>
      </w:ins>
      <w:ins w:id="619" w:author="Blair Hu" w:date="2017-12-15T11:16:00Z">
        <w:r w:rsidR="00061006">
          <w:rPr>
            <w:rFonts w:cs="Times New Roman"/>
          </w:rPr>
          <w:t xml:space="preserve">Nonetheless, </w:t>
        </w:r>
      </w:ins>
      <w:ins w:id="620" w:author="Blair Hu" w:date="2017-12-15T16:57:00Z">
        <w:r w:rsidR="00061006">
          <w:rPr>
            <w:rFonts w:cs="Times New Roman"/>
          </w:rPr>
          <w:t xml:space="preserve">those signals may still be useful for developing control strategies because many devices </w:t>
        </w:r>
      </w:ins>
      <w:ins w:id="621" w:author="Blair Hu" w:date="2017-12-15T17:03:00Z">
        <w:r w:rsidR="00983FCC">
          <w:rPr>
            <w:rFonts w:cs="Times New Roman"/>
          </w:rPr>
          <w:t>do not reproduce physiological motion and</w:t>
        </w:r>
      </w:ins>
      <w:ins w:id="622" w:author="Blair Hu" w:date="2017-12-16T15:10:00Z">
        <w:r w:rsidR="00417445">
          <w:rPr>
            <w:rFonts w:cs="Times New Roman"/>
          </w:rPr>
          <w:t>/or</w:t>
        </w:r>
      </w:ins>
      <w:ins w:id="623" w:author="Blair Hu" w:date="2017-12-15T17:03:00Z">
        <w:r w:rsidR="00983FCC">
          <w:rPr>
            <w:rFonts w:cs="Times New Roman"/>
          </w:rPr>
          <w:t xml:space="preserve"> </w:t>
        </w:r>
      </w:ins>
      <w:ins w:id="624" w:author="Blair Hu" w:date="2017-12-15T16:57:00Z">
        <w:r w:rsidR="00061006">
          <w:rPr>
            <w:rFonts w:cs="Times New Roman"/>
          </w:rPr>
          <w:t>use embedded joint encoders to sense relative ankle pos</w:t>
        </w:r>
      </w:ins>
      <w:ins w:id="625" w:author="Blair Hu" w:date="2017-12-15T16:58:00Z">
        <w:r w:rsidR="00061006">
          <w:rPr>
            <w:rFonts w:cs="Times New Roman"/>
          </w:rPr>
          <w:t>ition.</w:t>
        </w:r>
      </w:ins>
      <w:ins w:id="626" w:author="Blair Hu" w:date="2017-12-15T11:16:00Z">
        <w:r w:rsidR="00532AFD">
          <w:rPr>
            <w:rFonts w:cs="Times New Roman"/>
          </w:rPr>
          <w:t xml:space="preserve"> </w:t>
        </w:r>
      </w:ins>
      <w:ins w:id="627" w:author="Blair Hu" w:date="2017-12-15T11:05:00Z">
        <w:r w:rsidR="00F604A5">
          <w:rPr>
            <w:rFonts w:cs="Times New Roman"/>
          </w:rPr>
          <w:t xml:space="preserve">However, </w:t>
        </w:r>
      </w:ins>
      <w:ins w:id="628" w:author="Blair Hu" w:date="2017-12-16T15:11:00Z">
        <w:r w:rsidR="00417445">
          <w:rPr>
            <w:rFonts w:cs="Times New Roman"/>
          </w:rPr>
          <w:t>our</w:t>
        </w:r>
      </w:ins>
      <w:ins w:id="629" w:author="Blair Hu" w:date="2017-12-15T11:02:00Z">
        <w:r w:rsidR="003149B3">
          <w:rPr>
            <w:rFonts w:cs="Times New Roman"/>
          </w:rPr>
          <w:t xml:space="preserve"> </w:t>
        </w:r>
      </w:ins>
      <w:ins w:id="630" w:author="Blair Hu" w:date="2017-12-15T17:04:00Z">
        <w:r w:rsidR="0078435A">
          <w:rPr>
            <w:rFonts w:cs="Times New Roman"/>
          </w:rPr>
          <w:t xml:space="preserve">measurements of knee position </w:t>
        </w:r>
      </w:ins>
      <w:ins w:id="631" w:author="Blair Hu" w:date="2017-12-15T11:17:00Z">
        <w:r w:rsidR="00532AFD">
          <w:rPr>
            <w:rFonts w:cs="Times New Roman"/>
          </w:rPr>
          <w:t xml:space="preserve">were more accurate </w:t>
        </w:r>
      </w:ins>
      <w:ins w:id="632" w:author="Blair Hu" w:date="2017-12-15T17:04:00Z">
        <w:r w:rsidR="0078435A">
          <w:rPr>
            <w:rFonts w:cs="Times New Roman"/>
          </w:rPr>
          <w:t xml:space="preserve">when compared to previously </w:t>
        </w:r>
      </w:ins>
      <w:ins w:id="633" w:author="Blair Hu" w:date="2017-12-15T17:05:00Z">
        <w:r w:rsidR="0078435A">
          <w:rPr>
            <w:rFonts w:cs="Times New Roman"/>
          </w:rPr>
          <w:t xml:space="preserve">reported </w:t>
        </w:r>
      </w:ins>
      <w:ins w:id="634" w:author="Blair Hu" w:date="2017-12-15T11:10:00Z">
        <w:r w:rsidR="00F604A5">
          <w:rPr>
            <w:rFonts w:cs="Times New Roman"/>
          </w:rPr>
          <w:t>data recorded using optical motion capture</w:t>
        </w:r>
      </w:ins>
      <w:ins w:id="635" w:author="Blair Hu" w:date="2017-12-15T11:02:00Z">
        <w:r w:rsidR="00F604A5">
          <w:rPr>
            <w:rFonts w:cs="Times New Roman"/>
          </w:rPr>
          <w:t xml:space="preserve"> </w:t>
        </w:r>
      </w:ins>
      <w:ins w:id="636" w:author="Blair Hu" w:date="2017-12-15T11:10:00Z">
        <w:r w:rsidR="00F604A5">
          <w:rPr>
            <w:rFonts w:cs="Times New Roman"/>
          </w:rPr>
          <w:fldChar w:fldCharType="begin" w:fldLock="1"/>
        </w:r>
      </w:ins>
      <w:r w:rsidR="00F604A5">
        <w:rPr>
          <w:rFonts w:cs="Times New Roman"/>
        </w:rPr>
        <w:instrText>ADDIN CSL_CITATION { "citationItems" : [ { "id" : "ITEM-1", "itemData" : { "ISSN" : "0022-2895", "PMID" : "15151864", "abstract" : "Motor patterns in normal human gait are evident in several biomechanical and EMG analyses over the stride period. Some of these patterns are invariant over the stride period with changes of cadence, whole others are closely correlated with speed changes. The findings for slow, natural, and fast walking are summarized: 1. Joint angle patterns over the stride period are quite invariant, and do not change with cadence; 2. Moment of force patterns at the ankle are least variable and quite consistent at all speeds; 3. A recently defined support moment is quite consistent at all speeds. 4. Moments at the knee and hip are highly variable at all cadences but decrease their variability as cadence increases; 5. Mechanical power patterns at all joints show consistent timing over the stride period; 6. EMG profiles of 5 muscles show consistent timing over the stride, but the amplitude increases as walking speed increases. Arguments are presented to support the concept that walking speed is largely controlled by gain and that the timing of the motor patterns, which is extremely tightly synchronized with the anatomical position, is under major afferent control.", "author" : [ { "dropping-particle" : "", "family" : "Winter", "given" : "D A", "non-dropping-particle" : "", "parse-names" : false, "suffix" : "" } ], "container-title" : "Journal of motor behavior", "id" : "ITEM-1", "issue" : "4", "issued" : { "date-parts" : [ [ "1983", "12" ] ] }, "page" : "302-30", "title" : "Biomechanical motor patterns in normal walking.", "type" : "article-journal", "volume" : "15" }, "uris" : [ "http://www.mendeley.com/documents/?uuid=0f665506-24c3-3b0e-a8f4-92e46e23ec0d" ] }, { "id" : "ITEM-2", "itemData" : { "DOI" : "10.1016/j.knee.2010.04.005", "ISSN" : "09680160", "PMID" : "20537900", "abstract" : "People who have undergone total knee replacement (TKR) experience difficulties in some daily activities including walking. Walking at faster speeds requires more knee flexion and may therefore present a greater challenge following TKR. The aim of this study was to compare the knee kinematics of patients following TKR and unimpaired controls during comfortable and fast walking speeds. Forty patients (22 women, 18 men) 12 months following TKR and 40 control participants (matched for age and sex) were assessed during walking at self-selected comfortable and fast speeds using three dimensional motion analysis. The group averages of spatiotemporal and peak kinematic characteristics in the sagittal, coronal and transverse movement planes were compared using univariate analysis of variance with walking speed as a co-variate. The TKR group walked with significantly reduced cadence (p &lt; 0.001 at both speeds) and reduced stride length (p &lt; 0.001 at both speeds), less knee flexion during stance and swing phases (p &lt; 0.001 for both speeds) and less knee extension during stance phase (p &lt; 0.024 for comfortable speed; p &lt; 0.042 for fast speed). The TKR group also walked with less peak knee external rotation than controls at both speeds (p &lt; 0.001 for both speeds). Both groups increased their velocity, cadence and stride length by a similar proportion when walking at fast speed. When walking at a faster speed, spatiotemporal gait parameters and knee motion are altered in a similar manner for both TKR patients and controls. However, at both walking speeds, TKR patients exhibit residual deficits 12 months following surgery.", "author" : [ { "dropping-particle" : "", "family" : "McClelland", "given" : "Jodie A.", "non-dropping-particle" : "", "parse-names" : false, "suffix" : "" }, { "dropping-particle" : "", "family" : "Webster", "given" : "Kate E.", "non-dropping-particle" : "", "parse-names" : false, "suffix" : "" }, { "dropping-particle" : "", "family" : "Feller", "given" : "Julian A.", "non-dropping-particle" : "", "parse-names" : false, "suffix" : "" }, { "dropping-particle" : "", "family" : "Menz", "given" : "Hylton B.", "non-dropping-particle" : "", "parse-names" : false, "suffix" : "" } ], "container-title" : "The Knee", "id" : "ITEM-2", "issue" : "3", "issued" : { "date-parts" : [ [ "2011", "6" ] ] }, "page" : "151-155", "title" : "Knee kinematics during walking at different speeds in people who have undergone total knee replacement", "type" : "article-journal", "volume" : "18" }, "uris" : [ "http://www.mendeley.com/documents/?uuid=e6a34820-17ec-3b85-9d73-d74b7fd2141b" ] } ], "mendeley" : { "formattedCitation" : "(McClelland, Webster, Feller, &amp; Menz, 2011; Winter, 1983)", "plainTextFormattedCitation" : "(McClelland, Webster, Feller, &amp; Menz, 2011; Winter, 1983)", "previouslyFormattedCitation" : "(McClelland, Webster, Feller, &amp; Menz, 2011; Winter, 1983)" }, "properties" : {  }, "schema" : "https://github.com/citation-style-language/schema/raw/master/csl-citation.json" }</w:instrText>
      </w:r>
      <w:r w:rsidR="00F604A5">
        <w:rPr>
          <w:rFonts w:cs="Times New Roman"/>
        </w:rPr>
        <w:fldChar w:fldCharType="separate"/>
      </w:r>
      <w:r w:rsidR="00F604A5" w:rsidRPr="00F604A5">
        <w:rPr>
          <w:rFonts w:cs="Times New Roman"/>
          <w:noProof/>
        </w:rPr>
        <w:t>(McClelland, Webster, Feller, &amp; Menz, 2011; Winter, 1983)</w:t>
      </w:r>
      <w:ins w:id="637" w:author="Blair Hu" w:date="2017-12-15T11:10:00Z">
        <w:r w:rsidR="00F604A5">
          <w:rPr>
            <w:rFonts w:cs="Times New Roman"/>
          </w:rPr>
          <w:fldChar w:fldCharType="end"/>
        </w:r>
      </w:ins>
      <w:ins w:id="638" w:author="Blair Hu" w:date="2017-12-15T11:07:00Z">
        <w:r w:rsidR="00F604A5">
          <w:rPr>
            <w:rFonts w:cs="Times New Roman"/>
          </w:rPr>
          <w:t>.</w:t>
        </w:r>
      </w:ins>
      <w:ins w:id="639" w:author="Blair Hu" w:date="2017-12-15T11:10:00Z">
        <w:r w:rsidR="00F604A5">
          <w:rPr>
            <w:rFonts w:cs="Times New Roman"/>
          </w:rPr>
          <w:t xml:space="preserve"> The </w:t>
        </w:r>
      </w:ins>
      <w:ins w:id="640" w:author="Blair Hu" w:date="2017-12-15T11:11:00Z">
        <w:r w:rsidR="00F604A5">
          <w:rPr>
            <w:rFonts w:cs="Times New Roman"/>
          </w:rPr>
          <w:t xml:space="preserve">root-mean-square (RMS) error between </w:t>
        </w:r>
      </w:ins>
      <w:ins w:id="641" w:author="Blair Hu" w:date="2017-12-15T17:05:00Z">
        <w:r w:rsidR="0078435A">
          <w:rPr>
            <w:rFonts w:cs="Times New Roman"/>
          </w:rPr>
          <w:t xml:space="preserve">ENABL3S </w:t>
        </w:r>
      </w:ins>
      <w:ins w:id="642" w:author="Blair Hu" w:date="2017-12-15T11:11:00Z">
        <w:r w:rsidR="0078435A">
          <w:rPr>
            <w:rFonts w:cs="Times New Roman"/>
          </w:rPr>
          <w:t>and Winter (1983) was</w:t>
        </w:r>
        <w:r w:rsidR="00F604A5">
          <w:rPr>
            <w:rFonts w:cs="Times New Roman"/>
          </w:rPr>
          <w:t xml:space="preserve"> 5.9 and 9.5 degrees for stance and swing phase</w:t>
        </w:r>
      </w:ins>
      <w:ins w:id="643" w:author="Blair Hu" w:date="2017-12-15T17:06:00Z">
        <w:r w:rsidR="00D37C18">
          <w:rPr>
            <w:rFonts w:cs="Times New Roman"/>
          </w:rPr>
          <w:t>s</w:t>
        </w:r>
      </w:ins>
      <w:ins w:id="644" w:author="Blair Hu" w:date="2017-12-15T11:11:00Z">
        <w:r w:rsidR="00F604A5">
          <w:rPr>
            <w:rFonts w:cs="Times New Roman"/>
          </w:rPr>
          <w:t>, respectively. The R</w:t>
        </w:r>
      </w:ins>
      <w:ins w:id="645" w:author="Blair Hu" w:date="2017-12-15T11:12:00Z">
        <w:r w:rsidR="00F604A5">
          <w:rPr>
            <w:rFonts w:cs="Times New Roman"/>
            <w:vertAlign w:val="superscript"/>
          </w:rPr>
          <w:t>2</w:t>
        </w:r>
        <w:r w:rsidR="00F604A5">
          <w:rPr>
            <w:rFonts w:cs="Times New Roman"/>
          </w:rPr>
          <w:t xml:space="preserve"> values were 0.73 and 0.94 for stance and swing phase</w:t>
        </w:r>
      </w:ins>
      <w:ins w:id="646" w:author="Blair Hu" w:date="2017-12-15T17:06:00Z">
        <w:r w:rsidR="00D37C18">
          <w:rPr>
            <w:rFonts w:cs="Times New Roman"/>
          </w:rPr>
          <w:t>s</w:t>
        </w:r>
      </w:ins>
      <w:ins w:id="647" w:author="Blair Hu" w:date="2017-12-15T11:12:00Z">
        <w:r w:rsidR="00F604A5">
          <w:rPr>
            <w:rFonts w:cs="Times New Roman"/>
          </w:rPr>
          <w:t xml:space="preserve">, respectively. </w:t>
        </w:r>
      </w:ins>
      <w:ins w:id="648" w:author="Blair Hu" w:date="2017-12-15T11:14:00Z">
        <w:r w:rsidR="00F604A5">
          <w:rPr>
            <w:rFonts w:cs="Times New Roman"/>
          </w:rPr>
          <w:t xml:space="preserve">Our reported values for </w:t>
        </w:r>
        <w:r w:rsidR="00390235">
          <w:rPr>
            <w:rFonts w:cs="Times New Roman"/>
          </w:rPr>
          <w:t xml:space="preserve">knee range of motion </w:t>
        </w:r>
      </w:ins>
      <w:ins w:id="649" w:author="Blair Hu" w:date="2017-12-15T11:18:00Z">
        <w:r w:rsidR="000471FF">
          <w:rPr>
            <w:rFonts w:cs="Times New Roman"/>
          </w:rPr>
          <w:t xml:space="preserve">(ROM) </w:t>
        </w:r>
      </w:ins>
      <w:ins w:id="650" w:author="Blair Hu" w:date="2017-12-15T11:15:00Z">
        <w:r w:rsidR="00F60B98">
          <w:rPr>
            <w:rFonts w:cs="Times New Roman"/>
          </w:rPr>
          <w:t xml:space="preserve">during stance and swing </w:t>
        </w:r>
      </w:ins>
      <w:ins w:id="651" w:author="Blair Hu" w:date="2017-12-15T17:05:00Z">
        <w:r w:rsidR="00D37C18">
          <w:rPr>
            <w:rFonts w:cs="Times New Roman"/>
          </w:rPr>
          <w:t>phases</w:t>
        </w:r>
      </w:ins>
      <w:ins w:id="652" w:author="Blair Hu" w:date="2017-12-15T17:06:00Z">
        <w:r w:rsidR="00D37C18">
          <w:rPr>
            <w:rFonts w:cs="Times New Roman"/>
          </w:rPr>
          <w:t xml:space="preserve"> </w:t>
        </w:r>
      </w:ins>
      <w:ins w:id="653" w:author="Blair Hu" w:date="2017-12-15T11:17:00Z">
        <w:r w:rsidR="000471FF">
          <w:rPr>
            <w:rFonts w:cs="Times New Roman"/>
          </w:rPr>
          <w:t>(</w:t>
        </w:r>
      </w:ins>
      <w:ins w:id="654" w:author="Blair Hu" w:date="2017-12-15T11:18:00Z">
        <w:r w:rsidR="000471FF">
          <w:rPr>
            <w:rFonts w:cs="Times New Roman"/>
          </w:rPr>
          <w:t>flexion at initial contact: 10.9 ± 5.6 degrees; stance ROM</w:t>
        </w:r>
      </w:ins>
      <w:ins w:id="655" w:author="Blair Hu" w:date="2017-12-15T11:19:00Z">
        <w:r w:rsidR="000471FF">
          <w:rPr>
            <w:rFonts w:cs="Times New Roman"/>
          </w:rPr>
          <w:t>:</w:t>
        </w:r>
      </w:ins>
      <w:ins w:id="656" w:author="Blair Hu" w:date="2017-12-15T11:18:00Z">
        <w:r w:rsidR="000471FF">
          <w:rPr>
            <w:rFonts w:cs="Times New Roman"/>
          </w:rPr>
          <w:t xml:space="preserve"> </w:t>
        </w:r>
      </w:ins>
      <w:ins w:id="657" w:author="Blair Hu" w:date="2017-12-15T11:19:00Z">
        <w:r w:rsidR="000471FF">
          <w:t xml:space="preserve">6.8 </w:t>
        </w:r>
        <w:r w:rsidR="000471FF">
          <w:rPr>
            <w:rFonts w:cs="Times New Roman"/>
          </w:rPr>
          <w:t>±</w:t>
        </w:r>
        <w:r w:rsidR="000471FF">
          <w:t xml:space="preserve"> 5.2 to 26.9 </w:t>
        </w:r>
        <w:r w:rsidR="000471FF">
          <w:rPr>
            <w:rFonts w:cs="Times New Roman"/>
          </w:rPr>
          <w:t>±</w:t>
        </w:r>
        <w:r w:rsidR="000471FF">
          <w:t xml:space="preserve"> 5.7 degrees, swing ROM: </w:t>
        </w:r>
      </w:ins>
      <w:ins w:id="658" w:author="Blair Hu" w:date="2017-12-15T11:20:00Z">
        <w:r w:rsidR="000471FF">
          <w:t xml:space="preserve">3.4 </w:t>
        </w:r>
        <w:r w:rsidR="000471FF">
          <w:rPr>
            <w:rFonts w:cs="Times New Roman"/>
          </w:rPr>
          <w:t>±</w:t>
        </w:r>
        <w:r w:rsidR="000471FF">
          <w:t xml:space="preserve"> 5.4 to 58.0 </w:t>
        </w:r>
        <w:r w:rsidR="000471FF">
          <w:rPr>
            <w:rFonts w:cs="Times New Roman"/>
          </w:rPr>
          <w:t>±</w:t>
        </w:r>
        <w:r w:rsidR="000471FF">
          <w:t xml:space="preserve"> 6.5 degrees)</w:t>
        </w:r>
      </w:ins>
      <w:ins w:id="659" w:author="Blair Hu" w:date="2017-12-15T11:17:00Z">
        <w:r w:rsidR="000471FF">
          <w:rPr>
            <w:rFonts w:cs="Times New Roman"/>
          </w:rPr>
          <w:t xml:space="preserve"> </w:t>
        </w:r>
      </w:ins>
      <w:ins w:id="660" w:author="Blair Hu" w:date="2017-12-15T11:14:00Z">
        <w:r w:rsidR="00390235">
          <w:rPr>
            <w:rFonts w:cs="Times New Roman"/>
          </w:rPr>
          <w:t xml:space="preserve">were also </w:t>
        </w:r>
      </w:ins>
      <w:ins w:id="661" w:author="Blair Hu" w:date="2017-12-15T11:15:00Z">
        <w:r w:rsidR="00F60B98">
          <w:rPr>
            <w:rFonts w:cs="Times New Roman"/>
          </w:rPr>
          <w:t xml:space="preserve">comparable </w:t>
        </w:r>
      </w:ins>
      <w:ins w:id="662" w:author="Blair Hu" w:date="2017-12-15T11:14:00Z">
        <w:r w:rsidR="00390235">
          <w:rPr>
            <w:rFonts w:cs="Times New Roman"/>
          </w:rPr>
          <w:t xml:space="preserve">to </w:t>
        </w:r>
      </w:ins>
      <w:ins w:id="663" w:author="Blair Hu" w:date="2017-12-15T17:06:00Z">
        <w:r w:rsidR="006E31C3">
          <w:rPr>
            <w:rFonts w:cs="Times New Roman"/>
          </w:rPr>
          <w:t xml:space="preserve">reported values </w:t>
        </w:r>
        <w:r w:rsidR="006E31C3">
          <w:rPr>
            <w:rFonts w:cs="Times New Roman"/>
          </w:rPr>
          <w:fldChar w:fldCharType="begin" w:fldLock="1"/>
        </w:r>
      </w:ins>
      <w:r w:rsidR="006E31C3">
        <w:rPr>
          <w:rFonts w:cs="Times New Roman"/>
        </w:rPr>
        <w:instrText>ADDIN CSL_CITATION { "citationItems" : [ { "id" : "ITEM-1", "itemData" : { "DOI" : "10.1016/j.knee.2010.04.005", "ISSN" : "09680160", "PMID" : "20537900", "abstract" : "People who have undergone total knee replacement (TKR) experience difficulties in some daily activities including walking. Walking at faster speeds requires more knee flexion and may therefore present a greater challenge following TKR. The aim of this study was to compare the knee kinematics of patients following TKR and unimpaired controls during comfortable and fast walking speeds. Forty patients (22 women, 18 men) 12 months following TKR and 40 control participants (matched for age and sex) were assessed during walking at self-selected comfortable and fast speeds using three dimensional motion analysis. The group averages of spatiotemporal and peak kinematic characteristics in the sagittal, coronal and transverse movement planes were compared using univariate analysis of variance with walking speed as a co-variate. The TKR group walked with significantly reduced cadence (p &lt; 0.001 at both speeds) and reduced stride length (p &lt; 0.001 at both speeds), less knee flexion during stance and swing phases (p &lt; 0.001 for both speeds) and less knee extension during stance phase (p &lt; 0.024 for comfortable speed; p &lt; 0.042 for fast speed). The TKR group also walked with less peak knee external rotation than controls at both speeds (p &lt; 0.001 for both speeds). Both groups increased their velocity, cadence and stride length by a similar proportion when walking at fast speed. When walking at a faster speed, spatiotemporal gait parameters and knee motion are altered in a similar manner for both TKR patients and controls. However, at both walking speeds, TKR patients exhibit residual deficits 12 months following surgery.", "author" : [ { "dropping-particle" : "", "family" : "McClelland", "given" : "Jodie A.", "non-dropping-particle" : "", "parse-names" : false, "suffix" : "" }, { "dropping-particle" : "", "family" : "Webster", "given" : "Kate E.", "non-dropping-particle" : "", "parse-names" : false, "suffix" : "" }, { "dropping-particle" : "", "family" : "Feller", "given" : "Julian A.", "non-dropping-particle" : "", "parse-names" : false, "suffix" : "" }, { "dropping-particle" : "", "family" : "Menz", "given" : "Hylton B.", "non-dropping-particle" : "", "parse-names" : false, "suffix" : "" } ], "container-title" : "The Knee", "id" : "ITEM-1", "issue" : "3", "issued" : { "date-parts" : [ [ "2011", "6" ] ] }, "page" : "151-155", "title" : "Knee kinematics during walking at different speeds in people who have undergone total knee replacement", "type" : "article-journal", "volume" : "18" }, "uris" : [ "http://www.mendeley.com/documents/?uuid=e6a34820-17ec-3b85-9d73-d74b7fd2141b" ] } ], "mendeley" : { "formattedCitation" : "(McClelland et al., 2011)", "plainTextFormattedCitation" : "(McClelland et al., 2011)", "previouslyFormattedCitation" : "(McClelland et al., 2011)" }, "properties" : {  }, "schema" : "https://github.com/citation-style-language/schema/raw/master/csl-citation.json" }</w:instrText>
      </w:r>
      <w:r w:rsidR="006E31C3">
        <w:rPr>
          <w:rFonts w:cs="Times New Roman"/>
        </w:rPr>
        <w:fldChar w:fldCharType="separate"/>
      </w:r>
      <w:r w:rsidR="006E31C3" w:rsidRPr="006E31C3">
        <w:rPr>
          <w:rFonts w:cs="Times New Roman"/>
          <w:noProof/>
        </w:rPr>
        <w:t>(McClelland et al., 2011)</w:t>
      </w:r>
      <w:ins w:id="664" w:author="Blair Hu" w:date="2017-12-15T17:06:00Z">
        <w:r w:rsidR="006E31C3">
          <w:rPr>
            <w:rFonts w:cs="Times New Roman"/>
          </w:rPr>
          <w:fldChar w:fldCharType="end"/>
        </w:r>
      </w:ins>
      <w:ins w:id="665" w:author="Blair Hu" w:date="2017-12-15T11:14:00Z">
        <w:r w:rsidR="00390235">
          <w:rPr>
            <w:rFonts w:cs="Times New Roman"/>
            <w:noProof/>
          </w:rPr>
          <w:t xml:space="preserve">. </w:t>
        </w:r>
      </w:ins>
      <w:ins w:id="666" w:author="Blair Hu" w:date="2017-12-15T17:07:00Z">
        <w:r w:rsidR="006E31C3">
          <w:rPr>
            <w:rFonts w:cs="Times New Roman"/>
            <w:noProof/>
          </w:rPr>
          <w:t>E</w:t>
        </w:r>
      </w:ins>
      <w:ins w:id="667" w:author="Blair Hu" w:date="2017-12-15T11:26:00Z">
        <w:r w:rsidR="00A323C5">
          <w:rPr>
            <w:rFonts w:cs="Times New Roman"/>
            <w:noProof/>
          </w:rPr>
          <w:t xml:space="preserve">rrors in position can be attributed to a combination of differences in walking speed, minor misalignment of the sensor with the axis of rotation, and skin deformation/relative motion. </w:t>
        </w:r>
      </w:ins>
      <w:ins w:id="668" w:author="Blair Hu" w:date="2017-12-16T15:14:00Z">
        <w:r w:rsidR="00417445">
          <w:rPr>
            <w:rFonts w:cs="Times New Roman"/>
            <w:noProof/>
          </w:rPr>
          <w:t>The</w:t>
        </w:r>
      </w:ins>
      <w:ins w:id="669" w:author="Blair Hu" w:date="2017-12-16T15:13:00Z">
        <w:r w:rsidR="00417445">
          <w:rPr>
            <w:rFonts w:cs="Times New Roman"/>
            <w:noProof/>
          </w:rPr>
          <w:t xml:space="preserve"> knee position could also be estimated (perhaps more accurately) by subtracting the orientations of the shank and thigh IMU</w:t>
        </w:r>
      </w:ins>
      <w:ins w:id="670" w:author="Blair Hu" w:date="2017-12-16T15:15:00Z">
        <w:r w:rsidR="00417445">
          <w:rPr>
            <w:rFonts w:cs="Times New Roman"/>
            <w:noProof/>
          </w:rPr>
          <w:t xml:space="preserve"> sensor</w:t>
        </w:r>
      </w:ins>
      <w:ins w:id="671" w:author="Blair Hu" w:date="2017-12-16T15:13:00Z">
        <w:r w:rsidR="00417445">
          <w:rPr>
            <w:rFonts w:cs="Times New Roman"/>
            <w:noProof/>
          </w:rPr>
          <w:t xml:space="preserve">s. </w:t>
        </w:r>
      </w:ins>
      <w:ins w:id="672" w:author="Blair Hu" w:date="2017-12-15T11:22:00Z">
        <w:r w:rsidR="0053120F">
          <w:rPr>
            <w:rFonts w:cs="Times New Roman"/>
            <w:noProof/>
          </w:rPr>
          <w:t xml:space="preserve">The patterns of </w:t>
        </w:r>
      </w:ins>
      <w:ins w:id="673" w:author="Blair Hu" w:date="2017-12-15T12:04:00Z">
        <w:r w:rsidR="00180B28">
          <w:rPr>
            <w:rFonts w:cs="Times New Roman"/>
            <w:noProof/>
          </w:rPr>
          <w:t xml:space="preserve">EMG </w:t>
        </w:r>
      </w:ins>
      <w:ins w:id="674" w:author="Blair Hu" w:date="2017-12-15T11:22:00Z">
        <w:r w:rsidR="0053120F">
          <w:rPr>
            <w:rFonts w:cs="Times New Roman"/>
            <w:noProof/>
          </w:rPr>
          <w:t xml:space="preserve">activation </w:t>
        </w:r>
      </w:ins>
      <w:ins w:id="675" w:author="Blair Hu" w:date="2017-12-15T11:24:00Z">
        <w:r w:rsidR="0053120F">
          <w:rPr>
            <w:rFonts w:cs="Times New Roman"/>
            <w:noProof/>
          </w:rPr>
          <w:t xml:space="preserve">for ankle plantarflexor/dorsiflexor and knee flexor/extensor muscles were also </w:t>
        </w:r>
      </w:ins>
      <w:ins w:id="676" w:author="Blair Hu" w:date="2017-12-15T11:22:00Z">
        <w:r w:rsidR="0053120F">
          <w:rPr>
            <w:rFonts w:cs="Times New Roman"/>
            <w:noProof/>
          </w:rPr>
          <w:t xml:space="preserve">qualitatively similar to those </w:t>
        </w:r>
      </w:ins>
      <w:ins w:id="677" w:author="Blair Hu" w:date="2017-12-15T17:07:00Z">
        <w:r w:rsidR="006E31C3">
          <w:rPr>
            <w:rFonts w:cs="Times New Roman"/>
            <w:noProof/>
          </w:rPr>
          <w:t xml:space="preserve">previously reported for unassisted overground walking at self-selected speed </w:t>
        </w:r>
      </w:ins>
      <w:ins w:id="678" w:author="Blair Hu" w:date="2017-12-15T12:04:00Z">
        <w:r w:rsidR="00180B28">
          <w:rPr>
            <w:rFonts w:cs="Times New Roman"/>
            <w:noProof/>
          </w:rPr>
          <w:fldChar w:fldCharType="begin" w:fldLock="1"/>
        </w:r>
      </w:ins>
      <w:r w:rsidR="00BC2F2D">
        <w:rPr>
          <w:rFonts w:cs="Times New Roman"/>
          <w:noProof/>
        </w:rPr>
        <w:instrText>ADDIN CSL_CITATION { "citationItems" : [ { "id" : "ITEM-1", "itemData" : { "DOI" : "10.3389/fnhum.2014.00423", "ISSN" : "1662-5161", "PMID" : "24982628", "abstract" : "Neuroprosthetic technology and robotic exoskeletons are being developed to facilitate stepping, reduce muscle efforts, and promote motor recovery. Nevertheless, the guidance forces of an exoskeleton may influence the sensory inputs, sensorimotor interactions and resulting muscle activity patterns during stepping. The aim of this study was to report the muscle activation patterns in a sample of intact and injured subjects while walking with a robotic exoskeleton and, in particular, to quantify the level of muscle activity during assisted gait. We recorded electromyographic (EMG) activity of different leg and arm muscles during overground walking in an exoskeleton in six healthy individuals and four spinal cord injury (SCI) participants. In SCI patients, EMG activity of the upper limb muscles was augmented while activation of leg muscles was typically small. Contrary to our expectations, however, in neurologically intact subjects, EMG activity of leg muscles was similar or even larger during exoskeleton-assisted walking compared to normal overground walking. In addition, significant variations in the EMG waveforms were found across different walking conditions. The most variable pattern was observed in the hamstring muscles. Overall, the results are consistent with a non-linear reorganization of the locomotor output when using the robotic stepping devices. The findings may contribute to our understanding of human-machine interactions and adaptation of locomotor activity patterns.", "author" : [ { "dropping-particle" : "", "family" : "Sylos-Labini", "given" : "Francesca", "non-dropping-particle" : "", "parse-names" : false, "suffix" : "" }, { "dropping-particle" : "", "family" : "Scaleia", "given" : "Valentina", "non-dropping-particle" : "La", "parse-names" : false, "suffix" : "" }, { "dropping-particle" : "", "family" : "d'Avella", "given" : "Andrea", "non-dropping-particle" : "", "parse-names" : false, "suffix" : "" }, { "dropping-particle" : "", "family" : "Pisotta", "given" : "Iolanda", "non-dropping-particle" : "", "parse-names" : false, "suffix" : "" }, { "dropping-particle" : "", "family" : "Tamburella", "given" : "Federica", "non-dropping-particle" : "", "parse-names" : false, "suffix" : "" }, { "dropping-particle" : "", "family" : "Scivoletto", "given" : "Giorgio", "non-dropping-particle" : "", "parse-names" : false, "suffix" : "" }, { "dropping-particle" : "", "family" : "Molinari", "given" : "Marco", "non-dropping-particle" : "", "parse-names" : false, "suffix" : "" }, { "dropping-particle" : "", "family" : "Wang", "given" : "Shiqian", "non-dropping-particle" : "", "parse-names" : false, "suffix" : "" }, { "dropping-particle" : "", "family" : "Wang", "given" : "Letian", "non-dropping-particle" : "", "parse-names" : false, "suffix" : "" }, { "dropping-particle" : "", "family" : "Asseldonk", "given" : "Edwin", "non-dropping-particle" : "van", "parse-names" : false, "suffix" : "" }, { "dropping-particle" : "", "family" : "Kooij", "given" : "Herman", "non-dropping-particle" : "van der", "parse-names" : false, "suffix" : "" }, { "dropping-particle" : "", "family" : "Hoellinger", "given" : "Thomas", "non-dropping-particle" : "", "parse-names" : false, "suffix" : "" }, { "dropping-particle" : "", "family" : "Cheron", "given" : "Guy", "non-dropping-particle" : "", "parse-names" : false, "suffix" : "" }, { "dropping-particle" : "", "family" : "Thorsteinsson", "given" : "Freygardur", "non-dropping-particle" : "", "parse-names" : false, "suffix" : "" }, { "dropping-particle" : "", "family" : "Ilzkovitz", "given" : "Michel", "non-dropping-particle" : "", "parse-names" : false, "suffix" : "" }, { "dropping-particle" : "", "family" : "Gancet", "given" : "Jeremi", "non-dropping-particle" : "", "parse-names" : false, "suffix" : "" }, { "dropping-particle" : "", "family" : "Hauffe", "given" : "Ralf", "non-dropping-particle" : "", "parse-names" : false, "suffix" : "" }, { "dropping-particle" : "", "family" : "Zanov", "given" : "Frank", "non-dropping-particle" : "", "parse-names" : false, "suffix" : "" }, { "dropping-particle" : "", "family" : "Lacquaniti", "given" : "Francesco", "non-dropping-particle" : "", "parse-names" : false, "suffix" : "" }, { "dropping-particle" : "", "family" : "Ivanenko", "given" : "Yuri P", "non-dropping-particle" : "", "parse-names" : false, "suffix" : "" } ], "container-title" : "Frontiers in human neuroscience", "id" : "ITEM-1", "issued" : { "date-parts" : [ [ "2014" ] ] }, "page" : "423", "publisher" : "Frontiers Media SA", "title" : "EMG patterns during assisted walking in the exoskeleton.", "type" : "article-journal", "volume" : "8" }, "uris" : [ "http://www.mendeley.com/documents/?uuid=05d6602a-70f3-3943-b441-b94030122d1f" ] }, { "id" : "ITEM-2", "itemData" : { "ISSN" : "0022-2895", "PMID" : "15151864", "abstract" : "Motor patterns in normal human gait are evident in several biomechanical and EMG analyses over the stride period. Some of these patterns are invariant over the stride period with changes of cadence, whole others are closely correlated with speed changes. The findings for slow, natural, and fast walking are summarized: 1. Joint angle patterns over the stride period are quite invariant, and do not change with cadence; 2. Moment of force patterns at the ankle are least variable and quite consistent at all speeds; 3. A recently defined support moment is quite consistent at all speeds. 4. Moments at the knee and hip are highly variable at all cadences but decrease their variability as cadence increases; 5. Mechanical power patterns at all joints show consistent timing over the stride period; 6. EMG profiles of 5 muscles show consistent timing over the stride, but the amplitude increases as walking speed increases. Arguments are presented to support the concept that walking speed is largely controlled by gain and that the timing of the motor patterns, which is extremely tightly synchronized with the anatomical position, is under major afferent control.", "author" : [ { "dropping-particle" : "", "family" : "Winter", "given" : "D A", "non-dropping-particle" : "", "parse-names" : false, "suffix" : "" } ], "container-title" : "Journal of motor behavior", "id" : "ITEM-2", "issue" : "4", "issued" : { "date-parts" : [ [ "1983", "12" ] ] }, "page" : "302-30", "title" : "Biomechanical motor patterns in normal walking.", "type" : "article-journal", "volume" : "15" }, "uris" : [ "http://www.mendeley.com/documents/?uuid=0f665506-24c3-3b0e-a8f4-92e46e23ec0d" ] } ], "mendeley" : { "formattedCitation" : "(Sylos-Labini et al., 2014; Winter, 1983)", "plainTextFormattedCitation" : "(Sylos-Labini et al., 2014; Winter, 1983)", "previouslyFormattedCitation" : "(Sylos-Labini et al., 2014; Winter, 1983)" }, "properties" : {  }, "schema" : "https://github.com/citation-style-language/schema/raw/master/csl-citation.json" }</w:instrText>
      </w:r>
      <w:ins w:id="679" w:author="Blair Hu" w:date="2017-12-15T12:04:00Z">
        <w:r w:rsidR="00180B28">
          <w:rPr>
            <w:rFonts w:cs="Times New Roman"/>
            <w:noProof/>
          </w:rPr>
          <w:fldChar w:fldCharType="separate"/>
        </w:r>
      </w:ins>
      <w:r w:rsidR="00BC2F2D" w:rsidRPr="00BC2F2D">
        <w:rPr>
          <w:rFonts w:cs="Times New Roman"/>
          <w:noProof/>
        </w:rPr>
        <w:t>(Sylos-Labini et al., 2014; Winter, 1983)</w:t>
      </w:r>
      <w:ins w:id="680" w:author="Blair Hu" w:date="2017-12-15T12:04:00Z">
        <w:r w:rsidR="00180B28">
          <w:rPr>
            <w:rFonts w:cs="Times New Roman"/>
            <w:noProof/>
          </w:rPr>
          <w:fldChar w:fldCharType="end"/>
        </w:r>
      </w:ins>
      <w:ins w:id="681" w:author="Blair Hu" w:date="2017-12-15T11:24:00Z">
        <w:r w:rsidR="0053120F">
          <w:rPr>
            <w:rFonts w:cs="Times New Roman"/>
            <w:noProof/>
          </w:rPr>
          <w:t>.</w:t>
        </w:r>
        <w:r w:rsidR="005C0E03">
          <w:rPr>
            <w:rFonts w:cs="Times New Roman"/>
            <w:noProof/>
          </w:rPr>
          <w:t xml:space="preserve"> Knee position and EMG from TA, MG, BF, and VL aggregated across</w:t>
        </w:r>
      </w:ins>
      <w:ins w:id="682" w:author="Blair Hu" w:date="2017-12-15T17:20:00Z">
        <w:r w:rsidR="008F0395">
          <w:rPr>
            <w:rFonts w:cs="Times New Roman"/>
            <w:noProof/>
          </w:rPr>
          <w:t xml:space="preserve"> legs for</w:t>
        </w:r>
      </w:ins>
      <w:ins w:id="683" w:author="Blair Hu" w:date="2017-12-15T11:24:00Z">
        <w:r w:rsidR="005C0E03">
          <w:rPr>
            <w:rFonts w:cs="Times New Roman"/>
            <w:noProof/>
          </w:rPr>
          <w:t xml:space="preserve"> all steady-state level walking </w:t>
        </w:r>
      </w:ins>
      <w:ins w:id="684" w:author="Blair Hu" w:date="2017-12-15T17:20:00Z">
        <w:r w:rsidR="00FB59F4">
          <w:rPr>
            <w:rFonts w:cs="Times New Roman"/>
            <w:noProof/>
          </w:rPr>
          <w:t>step</w:t>
        </w:r>
      </w:ins>
      <w:ins w:id="685" w:author="Blair Hu" w:date="2017-12-15T17:14:00Z">
        <w:r w:rsidR="005C0E03">
          <w:rPr>
            <w:rFonts w:cs="Times New Roman"/>
            <w:noProof/>
          </w:rPr>
          <w:t xml:space="preserve">s for all subjects can be found in a supplementary document on Figshare. </w:t>
        </w:r>
      </w:ins>
      <w:ins w:id="686" w:author="Blair Hu" w:date="2017-12-15T11:25:00Z">
        <w:r w:rsidR="00A323C5">
          <w:rPr>
            <w:rFonts w:cs="Times New Roman"/>
            <w:noProof/>
          </w:rPr>
          <w:t>By confirming the accuracy of our</w:t>
        </w:r>
      </w:ins>
      <w:ins w:id="687" w:author="Blair Hu" w:date="2017-12-16T15:16:00Z">
        <w:r w:rsidR="00417445">
          <w:rPr>
            <w:rFonts w:cs="Times New Roman"/>
            <w:noProof/>
          </w:rPr>
          <w:t xml:space="preserve"> measured</w:t>
        </w:r>
      </w:ins>
      <w:ins w:id="688" w:author="Blair Hu" w:date="2017-12-15T11:25:00Z">
        <w:r w:rsidR="00A323C5">
          <w:rPr>
            <w:rFonts w:cs="Times New Roman"/>
            <w:noProof/>
          </w:rPr>
          <w:t xml:space="preserve"> kinematic a</w:t>
        </w:r>
        <w:r w:rsidR="00417445">
          <w:rPr>
            <w:rFonts w:cs="Times New Roman"/>
            <w:noProof/>
          </w:rPr>
          <w:t>nd EMG signals, we also validate</w:t>
        </w:r>
        <w:r w:rsidR="00A323C5">
          <w:rPr>
            <w:rFonts w:cs="Times New Roman"/>
            <w:noProof/>
          </w:rPr>
          <w:t xml:space="preserve"> </w:t>
        </w:r>
      </w:ins>
      <w:ins w:id="689" w:author="Blair Hu" w:date="2017-12-15T12:05:00Z">
        <w:r w:rsidR="00C11F33">
          <w:rPr>
            <w:rFonts w:cs="Times New Roman"/>
            <w:noProof/>
          </w:rPr>
          <w:t>the</w:t>
        </w:r>
      </w:ins>
      <w:ins w:id="690" w:author="Blair Hu" w:date="2017-12-15T11:25:00Z">
        <w:r w:rsidR="00A323C5">
          <w:rPr>
            <w:rFonts w:cs="Times New Roman"/>
            <w:noProof/>
          </w:rPr>
          <w:t xml:space="preserve"> </w:t>
        </w:r>
      </w:ins>
      <w:ins w:id="691" w:author="Blair Hu" w:date="2017-12-15T12:05:00Z">
        <w:r w:rsidR="001C72B0">
          <w:rPr>
            <w:rFonts w:cs="Times New Roman"/>
            <w:noProof/>
          </w:rPr>
          <w:t xml:space="preserve">IMU-based </w:t>
        </w:r>
      </w:ins>
      <w:ins w:id="692" w:author="Blair Hu" w:date="2017-12-15T11:25:00Z">
        <w:r w:rsidR="001C72B0">
          <w:rPr>
            <w:rFonts w:cs="Times New Roman"/>
            <w:noProof/>
          </w:rPr>
          <w:t>method</w:t>
        </w:r>
        <w:r w:rsidR="00A323C5">
          <w:rPr>
            <w:rFonts w:cs="Times New Roman"/>
            <w:noProof/>
          </w:rPr>
          <w:t xml:space="preserve"> for </w:t>
        </w:r>
      </w:ins>
      <w:ins w:id="693" w:author="Blair Hu" w:date="2017-12-15T12:05:00Z">
        <w:r w:rsidR="006A0449">
          <w:rPr>
            <w:rFonts w:cs="Times New Roman"/>
            <w:noProof/>
          </w:rPr>
          <w:t>gait segmentation</w:t>
        </w:r>
      </w:ins>
      <w:ins w:id="694" w:author="Blair Hu" w:date="2017-12-15T11:25:00Z">
        <w:r w:rsidR="00A323C5">
          <w:rPr>
            <w:rFonts w:cs="Times New Roman"/>
            <w:noProof/>
          </w:rPr>
          <w:t>.</w:t>
        </w:r>
      </w:ins>
    </w:p>
    <w:p w:rsidR="004939F4" w:rsidRPr="00F604A5" w:rsidRDefault="004C7E8A" w:rsidP="004939F4">
      <w:pPr>
        <w:jc w:val="both"/>
        <w:rPr>
          <w:ins w:id="695" w:author="Blair Hu" w:date="2017-12-15T10:54:00Z"/>
          <w:rFonts w:cs="Times New Roman"/>
          <w:rPrChange w:id="696" w:author="Blair Hu" w:date="2017-12-15T11:13:00Z">
            <w:rPr>
              <w:ins w:id="697" w:author="Blair Hu" w:date="2017-12-15T10:54:00Z"/>
              <w:rFonts w:cs="Times New Roman"/>
              <w:color w:val="1F497D" w:themeColor="text2"/>
            </w:rPr>
          </w:rPrChange>
        </w:rPr>
      </w:pPr>
      <w:ins w:id="698" w:author="Blair Hu" w:date="2017-12-15T17:08:00Z">
        <w:r>
          <w:rPr>
            <w:rFonts w:cs="Times New Roman"/>
          </w:rPr>
          <w:t xml:space="preserve">Although these data are not as high resolution as optical motion capture, they strike a balance between resolution of signals, breadth of activities represented, feasibility for online control schemes, and contribution to existing publicly available datasets for human locomotion. </w:t>
        </w:r>
      </w:ins>
      <w:r w:rsidR="004939F4">
        <w:rPr>
          <w:rFonts w:cs="Times New Roman"/>
        </w:rPr>
        <w:t>These data can be used for</w:t>
      </w:r>
      <w:ins w:id="699" w:author="Blair Hu" w:date="2017-12-15T11:30:00Z">
        <w:r w:rsidR="00DA0167">
          <w:rPr>
            <w:rFonts w:cs="Times New Roman"/>
          </w:rPr>
          <w:t xml:space="preserve"> developing novel control strategies such as</w:t>
        </w:r>
      </w:ins>
      <w:r w:rsidR="004939F4">
        <w:rPr>
          <w:rFonts w:cs="Times New Roman"/>
        </w:rPr>
        <w:t xml:space="preserve"> intent recognition (</w:t>
      </w:r>
      <w:r w:rsidR="004939F4">
        <w:rPr>
          <w:rFonts w:cs="Times New Roman"/>
          <w:i/>
        </w:rPr>
        <w:t>i.e.</w:t>
      </w:r>
      <w:r w:rsidR="004939F4">
        <w:rPr>
          <w:rFonts w:cs="Times New Roman"/>
        </w:rPr>
        <w:t xml:space="preserve"> </w:t>
      </w:r>
      <w:ins w:id="700" w:author="Blair Hu" w:date="2017-12-15T11:32:00Z">
        <w:r>
          <w:rPr>
            <w:rFonts w:cs="Times New Roman"/>
          </w:rPr>
          <w:t>predicting</w:t>
        </w:r>
        <w:r w:rsidR="00120CB2">
          <w:rPr>
            <w:rFonts w:cs="Times New Roman"/>
          </w:rPr>
          <w:t xml:space="preserve"> future states based on signals detected before movement completion)</w:t>
        </w:r>
      </w:ins>
      <w:del w:id="701" w:author="Blair Hu" w:date="2017-12-15T11:32:00Z">
        <w:r w:rsidR="004939F4" w:rsidDel="00120CB2">
          <w:rPr>
            <w:rFonts w:cs="Times New Roman"/>
          </w:rPr>
          <w:delText>prediction of locomotor activities with classification)</w:delText>
        </w:r>
      </w:del>
      <w:r w:rsidR="004939F4">
        <w:rPr>
          <w:rFonts w:cs="Times New Roman"/>
        </w:rPr>
        <w:t xml:space="preserve"> and more specifically investigating sensor fusion techniques and machine learning approaches for feature extraction and classification (</w:t>
      </w:r>
      <w:r w:rsidR="004939F4">
        <w:rPr>
          <w:rFonts w:cs="Times New Roman"/>
          <w:i/>
        </w:rPr>
        <w:t xml:space="preserve">e.g. </w:t>
      </w:r>
      <w:r w:rsidR="004939F4">
        <w:rPr>
          <w:rFonts w:cs="Times New Roman"/>
        </w:rPr>
        <w:t xml:space="preserve">deep learning). These data can also be interpreted as </w:t>
      </w:r>
      <w:r w:rsidR="00BB2F55">
        <w:rPr>
          <w:rFonts w:cs="Times New Roman"/>
        </w:rPr>
        <w:t>a simulation of able-bodied individuals walking</w:t>
      </w:r>
      <w:r w:rsidR="004939F4">
        <w:rPr>
          <w:rFonts w:cs="Times New Roman"/>
        </w:rPr>
        <w:t xml:space="preserve"> </w:t>
      </w:r>
      <w:r w:rsidR="00BB2F55">
        <w:rPr>
          <w:rFonts w:cs="Times New Roman"/>
        </w:rPr>
        <w:t>with</w:t>
      </w:r>
      <w:r w:rsidR="004939F4">
        <w:rPr>
          <w:rFonts w:cs="Times New Roman"/>
        </w:rPr>
        <w:t xml:space="preserve"> a completely massless and transparent </w:t>
      </w:r>
      <w:ins w:id="702" w:author="Blair Hu" w:date="2017-12-15T11:31:00Z">
        <w:r w:rsidR="00DA0167">
          <w:rPr>
            <w:rFonts w:cs="Times New Roman"/>
          </w:rPr>
          <w:t>(</w:t>
        </w:r>
        <w:r w:rsidR="00DA0167">
          <w:rPr>
            <w:rFonts w:cs="Times New Roman"/>
            <w:i/>
          </w:rPr>
          <w:t xml:space="preserve">i.e. </w:t>
        </w:r>
        <w:r w:rsidR="00120CB2">
          <w:rPr>
            <w:rFonts w:cs="Times New Roman"/>
          </w:rPr>
          <w:t>perfectly backdriv</w:t>
        </w:r>
        <w:r w:rsidR="00DA0167">
          <w:rPr>
            <w:rFonts w:cs="Times New Roman"/>
          </w:rPr>
          <w:t xml:space="preserve">able) </w:t>
        </w:r>
      </w:ins>
      <w:r w:rsidR="004939F4">
        <w:rPr>
          <w:rFonts w:cs="Times New Roman"/>
        </w:rPr>
        <w:t>device</w:t>
      </w:r>
      <w:ins w:id="703" w:author="Blair Hu" w:date="2017-12-08T17:41:00Z">
        <w:r>
          <w:rPr>
            <w:rFonts w:cs="Times New Roman"/>
          </w:rPr>
          <w:t xml:space="preserve"> and </w:t>
        </w:r>
      </w:ins>
      <w:ins w:id="704" w:author="Blair Hu" w:date="2017-12-15T12:07:00Z">
        <w:r w:rsidR="00C92F43">
          <w:rPr>
            <w:rFonts w:cs="Times New Roman"/>
          </w:rPr>
          <w:t xml:space="preserve">can be used to derive a </w:t>
        </w:r>
      </w:ins>
      <w:ins w:id="705" w:author="Blair Hu" w:date="2017-12-16T15:17:00Z">
        <w:r w:rsidR="00417445">
          <w:rPr>
            <w:rFonts w:cs="Times New Roman"/>
          </w:rPr>
          <w:t xml:space="preserve">device-agnostic </w:t>
        </w:r>
      </w:ins>
      <w:ins w:id="706" w:author="Blair Hu" w:date="2017-12-15T12:07:00Z">
        <w:r w:rsidR="00C92F43">
          <w:rPr>
            <w:rFonts w:cs="Times New Roman"/>
          </w:rPr>
          <w:t xml:space="preserve">upper bound on </w:t>
        </w:r>
      </w:ins>
      <w:ins w:id="707" w:author="Blair Hu" w:date="2017-12-15T17:09:00Z">
        <w:r>
          <w:rPr>
            <w:rFonts w:cs="Times New Roman"/>
          </w:rPr>
          <w:t xml:space="preserve">control strategies such as </w:t>
        </w:r>
      </w:ins>
      <w:ins w:id="708" w:author="Blair Hu" w:date="2017-12-15T12:07:00Z">
        <w:r w:rsidR="00C92F43">
          <w:rPr>
            <w:rFonts w:cs="Times New Roman"/>
          </w:rPr>
          <w:t xml:space="preserve">intent recognition. </w:t>
        </w:r>
      </w:ins>
      <w:del w:id="709" w:author="Blair Hu" w:date="2017-12-15T17:08:00Z">
        <w:r w:rsidR="00BB2F55" w:rsidDel="004C7E8A">
          <w:rPr>
            <w:rFonts w:cs="Times New Roman"/>
          </w:rPr>
          <w:delText xml:space="preserve">, </w:delText>
        </w:r>
      </w:del>
      <w:del w:id="710" w:author="Blair Hu" w:date="2017-12-08T17:42:00Z">
        <w:r w:rsidR="00BB2F55" w:rsidDel="00450967">
          <w:rPr>
            <w:rFonts w:cs="Times New Roman"/>
          </w:rPr>
          <w:delText>for which a</w:delText>
        </w:r>
      </w:del>
      <w:del w:id="711" w:author="Blair Hu" w:date="2017-12-15T12:07:00Z">
        <w:r w:rsidR="00BB2F55" w:rsidDel="00C92F43">
          <w:rPr>
            <w:rFonts w:cs="Times New Roman"/>
          </w:rPr>
          <w:delText xml:space="preserve">n upper bound on </w:delText>
        </w:r>
      </w:del>
      <w:del w:id="712" w:author="Blair Hu" w:date="2017-12-08T17:43:00Z">
        <w:r w:rsidR="00BB2F55" w:rsidDel="00450967">
          <w:rPr>
            <w:rFonts w:cs="Times New Roman"/>
          </w:rPr>
          <w:delText xml:space="preserve">intent recognition </w:delText>
        </w:r>
      </w:del>
      <w:del w:id="713" w:author="Blair Hu" w:date="2017-12-15T12:07:00Z">
        <w:r w:rsidR="00BB2F55" w:rsidDel="00C92F43">
          <w:rPr>
            <w:rFonts w:cs="Times New Roman"/>
          </w:rPr>
          <w:delText>techniques</w:delText>
        </w:r>
      </w:del>
      <w:del w:id="714" w:author="Blair Hu" w:date="2017-12-08T17:43:00Z">
        <w:r w:rsidR="00BB2F55" w:rsidDel="00450967">
          <w:rPr>
            <w:rFonts w:cs="Times New Roman"/>
          </w:rPr>
          <w:delText xml:space="preserve"> can be estimated</w:delText>
        </w:r>
      </w:del>
      <w:del w:id="715" w:author="Blair Hu" w:date="2017-12-15T12:07:00Z">
        <w:r w:rsidR="004939F4" w:rsidDel="00C92F43">
          <w:rPr>
            <w:rFonts w:cs="Times New Roman"/>
          </w:rPr>
          <w:delText xml:space="preserve">. </w:delText>
        </w:r>
      </w:del>
      <w:ins w:id="716" w:author="Blair Hu" w:date="2017-12-05T14:59:00Z">
        <w:r w:rsidR="006A20D4">
          <w:rPr>
            <w:rFonts w:cs="Times New Roman"/>
          </w:rPr>
          <w:t xml:space="preserve">The raw data </w:t>
        </w:r>
      </w:ins>
      <w:ins w:id="717" w:author="Blair Hu" w:date="2017-12-15T12:08:00Z">
        <w:r w:rsidR="00417445">
          <w:rPr>
            <w:rFonts w:cs="Times New Roman"/>
          </w:rPr>
          <w:t xml:space="preserve">reported </w:t>
        </w:r>
        <w:r w:rsidR="00417445">
          <w:rPr>
            <w:rFonts w:cs="Times New Roman"/>
          </w:rPr>
          <w:lastRenderedPageBreak/>
          <w:t>here</w:t>
        </w:r>
        <w:r w:rsidR="00417E56">
          <w:rPr>
            <w:rFonts w:cs="Times New Roman"/>
          </w:rPr>
          <w:t xml:space="preserve"> </w:t>
        </w:r>
      </w:ins>
      <w:ins w:id="718" w:author="Blair Hu" w:date="2017-12-05T14:59:00Z">
        <w:r w:rsidR="006A20D4">
          <w:rPr>
            <w:rFonts w:cs="Times New Roman"/>
          </w:rPr>
          <w:t xml:space="preserve">may also be useful for </w:t>
        </w:r>
      </w:ins>
      <w:ins w:id="719" w:author="Blair Hu" w:date="2017-12-15T11:32:00Z">
        <w:r w:rsidR="0036721C">
          <w:rPr>
            <w:rFonts w:cs="Times New Roman"/>
          </w:rPr>
          <w:t xml:space="preserve">comparing </w:t>
        </w:r>
      </w:ins>
      <w:ins w:id="720" w:author="Blair Hu" w:date="2017-12-06T16:29:00Z">
        <w:r w:rsidR="001759BA">
          <w:rPr>
            <w:rFonts w:cs="Times New Roman"/>
          </w:rPr>
          <w:t xml:space="preserve">the performance of </w:t>
        </w:r>
      </w:ins>
      <w:ins w:id="721" w:author="Blair Hu" w:date="2017-12-16T15:17:00Z">
        <w:r w:rsidR="00417445">
          <w:rPr>
            <w:rFonts w:cs="Times New Roman"/>
          </w:rPr>
          <w:t xml:space="preserve">alternative </w:t>
        </w:r>
      </w:ins>
      <w:ins w:id="722" w:author="Blair Hu" w:date="2017-12-06T16:31:00Z">
        <w:r w:rsidR="000B6941">
          <w:rPr>
            <w:rFonts w:cs="Times New Roman"/>
          </w:rPr>
          <w:t xml:space="preserve">control systems, </w:t>
        </w:r>
      </w:ins>
      <w:ins w:id="723" w:author="Blair Hu" w:date="2017-12-05T14:59:00Z">
        <w:r w:rsidR="006A20D4">
          <w:rPr>
            <w:rFonts w:cs="Times New Roman"/>
          </w:rPr>
          <w:t>assessing inter-subject variability</w:t>
        </w:r>
      </w:ins>
      <w:ins w:id="724" w:author="Blair Hu" w:date="2017-12-06T16:31:00Z">
        <w:r w:rsidR="000B6941">
          <w:rPr>
            <w:rFonts w:cs="Times New Roman"/>
          </w:rPr>
          <w:t>,</w:t>
        </w:r>
      </w:ins>
      <w:ins w:id="725" w:author="Blair Hu" w:date="2017-12-05T14:59:00Z">
        <w:r w:rsidR="009F5121">
          <w:rPr>
            <w:rFonts w:cs="Times New Roman"/>
          </w:rPr>
          <w:t xml:space="preserve"> and </w:t>
        </w:r>
      </w:ins>
      <w:ins w:id="726" w:author="Blair Hu" w:date="2017-12-16T15:19:00Z">
        <w:r w:rsidR="009F5121">
          <w:rPr>
            <w:rFonts w:cs="Times New Roman"/>
          </w:rPr>
          <w:t>compa</w:t>
        </w:r>
      </w:ins>
      <w:ins w:id="727" w:author="Blair Hu" w:date="2017-12-05T14:59:00Z">
        <w:r w:rsidR="006A20D4">
          <w:rPr>
            <w:rFonts w:cs="Times New Roman"/>
          </w:rPr>
          <w:t>ri</w:t>
        </w:r>
      </w:ins>
      <w:ins w:id="728" w:author="Blair Hu" w:date="2017-12-15T12:08:00Z">
        <w:r w:rsidR="00417445">
          <w:rPr>
            <w:rFonts w:cs="Times New Roman"/>
          </w:rPr>
          <w:t xml:space="preserve">ng </w:t>
        </w:r>
      </w:ins>
      <w:ins w:id="729" w:author="Blair Hu" w:date="2017-12-15T11:32:00Z">
        <w:r w:rsidR="0036721C">
          <w:rPr>
            <w:rFonts w:cs="Times New Roman"/>
          </w:rPr>
          <w:t xml:space="preserve">user-based </w:t>
        </w:r>
      </w:ins>
      <w:ins w:id="730" w:author="Blair Hu" w:date="2017-12-05T14:59:00Z">
        <w:r w:rsidR="006A20D4">
          <w:rPr>
            <w:rFonts w:cs="Times New Roman"/>
          </w:rPr>
          <w:t xml:space="preserve">biomechanical signals collected from an impaired population or a population walking with an assistive device </w:t>
        </w:r>
      </w:ins>
      <w:ins w:id="731" w:author="Blair Hu" w:date="2017-12-15T11:33:00Z">
        <w:r w:rsidR="0036721C">
          <w:rPr>
            <w:rFonts w:cs="Times New Roman"/>
          </w:rPr>
          <w:t>(</w:t>
        </w:r>
        <w:r w:rsidR="0036721C">
          <w:rPr>
            <w:rFonts w:cs="Times New Roman"/>
            <w:i/>
          </w:rPr>
          <w:t xml:space="preserve">e.g. </w:t>
        </w:r>
        <w:r w:rsidR="0036721C">
          <w:rPr>
            <w:rFonts w:cs="Times New Roman"/>
          </w:rPr>
          <w:t xml:space="preserve">knee orthosis, </w:t>
        </w:r>
      </w:ins>
      <w:ins w:id="732" w:author="Blair Hu" w:date="2017-12-15T11:34:00Z">
        <w:r w:rsidR="0036721C">
          <w:rPr>
            <w:rFonts w:cs="Times New Roman"/>
          </w:rPr>
          <w:t>ankle-foot</w:t>
        </w:r>
      </w:ins>
      <w:ins w:id="733" w:author="Blair Hu" w:date="2017-12-15T11:33:00Z">
        <w:r w:rsidR="0036721C">
          <w:rPr>
            <w:rFonts w:cs="Times New Roman"/>
          </w:rPr>
          <w:t xml:space="preserve"> prosthesis)</w:t>
        </w:r>
      </w:ins>
      <w:ins w:id="734" w:author="Blair Hu" w:date="2017-12-05T14:59:00Z">
        <w:r w:rsidR="00417445">
          <w:rPr>
            <w:rFonts w:cs="Times New Roman"/>
          </w:rPr>
          <w:t xml:space="preserve"> </w:t>
        </w:r>
      </w:ins>
      <w:ins w:id="735" w:author="Blair Hu" w:date="2017-12-16T15:19:00Z">
        <w:r w:rsidR="009F5121">
          <w:rPr>
            <w:rFonts w:cs="Times New Roman"/>
          </w:rPr>
          <w:t>to</w:t>
        </w:r>
      </w:ins>
      <w:ins w:id="736" w:author="Blair Hu" w:date="2017-12-05T14:59:00Z">
        <w:r w:rsidR="00417445">
          <w:rPr>
            <w:rFonts w:cs="Times New Roman"/>
          </w:rPr>
          <w:t xml:space="preserve"> unassisted normal locomotion.</w:t>
        </w:r>
      </w:ins>
      <w:del w:id="737" w:author="Blair Hu" w:date="2017-12-16T15:18:00Z">
        <w:r w:rsidR="004939F4" w:rsidRPr="00073317" w:rsidDel="00417445">
          <w:rPr>
            <w:rFonts w:cs="Times New Roman"/>
            <w:color w:val="1F497D" w:themeColor="text2"/>
          </w:rPr>
          <w:delText xml:space="preserve"> </w:delText>
        </w:r>
      </w:del>
    </w:p>
    <w:p w:rsidR="00741162" w:rsidDel="006D4611" w:rsidRDefault="00741162" w:rsidP="00393D7A">
      <w:pPr>
        <w:pStyle w:val="Heading1"/>
        <w:rPr>
          <w:del w:id="738" w:author="Blair Hu" w:date="2017-12-06T16:31:00Z"/>
        </w:rPr>
      </w:pPr>
    </w:p>
    <w:p w:rsidR="00393D7A" w:rsidRDefault="00393D7A" w:rsidP="00393D7A">
      <w:pPr>
        <w:pStyle w:val="Heading1"/>
      </w:pPr>
      <w:r>
        <w:t>Conflict of Interest</w:t>
      </w:r>
    </w:p>
    <w:p w:rsidR="00393D7A" w:rsidRPr="00BB0F3C" w:rsidRDefault="00393D7A" w:rsidP="00393D7A">
      <w:r w:rsidRPr="00BB0F3C">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rsidR="00393D7A" w:rsidRDefault="00393D7A" w:rsidP="00393D7A">
      <w:pPr>
        <w:pStyle w:val="Heading1"/>
      </w:pPr>
      <w:r>
        <w:t>Author Contributions</w:t>
      </w:r>
    </w:p>
    <w:p w:rsidR="00393D7A" w:rsidRPr="00045678" w:rsidRDefault="00393D7A">
      <w:pPr>
        <w:jc w:val="both"/>
        <w:pPrChange w:id="739" w:author="Blair Hu" w:date="2017-12-17T17:31:00Z">
          <w:pPr/>
        </w:pPrChange>
      </w:pPr>
      <w:r>
        <w:rPr>
          <w:lang w:val="en-GB"/>
        </w:rPr>
        <w:t>BH helped in conceiving the study concept, collecting, analyzing, and interpreting the data, and drafting the manuscript. LH helped in conceiving the study concept and interpreting the data, critically revising the manuscript for important intellectual content, obtaining funding, and supervising the study. ER helped in conceiving the study concept and interpreting the data, critically revising the manuscript for important intellectual content, obtaining funding, and supervising the study. All authors read and approved the final manuscript.</w:t>
      </w:r>
    </w:p>
    <w:p w:rsidR="00393D7A" w:rsidRPr="00376CC5" w:rsidRDefault="00393D7A" w:rsidP="00393D7A">
      <w:pPr>
        <w:pStyle w:val="Heading1"/>
      </w:pPr>
      <w:r w:rsidRPr="00376CC5">
        <w:t>Funding</w:t>
      </w:r>
    </w:p>
    <w:p w:rsidR="008B0F26" w:rsidRDefault="00393D7A" w:rsidP="00393D7A">
      <w:pPr>
        <w:pStyle w:val="FootnoteText"/>
        <w:rPr>
          <w:ins w:id="740" w:author="Blair Hu" w:date="2017-12-12T14:34:00Z"/>
          <w:sz w:val="24"/>
          <w:szCs w:val="24"/>
        </w:rPr>
      </w:pPr>
      <w:r w:rsidRPr="00DC71DF">
        <w:rPr>
          <w:sz w:val="24"/>
          <w:szCs w:val="24"/>
        </w:rPr>
        <w:t>The research was supported by USSOCOM Contract No. H92222-16-C-0111.</w:t>
      </w:r>
    </w:p>
    <w:p w:rsidR="008B0F26" w:rsidRPr="00DC71DF" w:rsidDel="00A323C5" w:rsidRDefault="008B0F26" w:rsidP="00393D7A">
      <w:pPr>
        <w:pStyle w:val="FootnoteText"/>
        <w:rPr>
          <w:del w:id="741" w:author="Blair Hu" w:date="2017-12-15T11:27:00Z"/>
          <w:sz w:val="24"/>
          <w:szCs w:val="24"/>
        </w:rPr>
      </w:pPr>
    </w:p>
    <w:p w:rsidR="00EE49E4" w:rsidDel="008D3B27" w:rsidRDefault="00EE49E4" w:rsidP="00EE49E4">
      <w:pPr>
        <w:pStyle w:val="Heading1"/>
        <w:numPr>
          <w:ilvl w:val="0"/>
          <w:numId w:val="0"/>
        </w:numPr>
        <w:ind w:left="567" w:hanging="567"/>
        <w:rPr>
          <w:del w:id="742" w:author="Blair Hu" w:date="2017-12-06T16:31:00Z"/>
        </w:rPr>
      </w:pPr>
    </w:p>
    <w:p w:rsidR="00EE49E4" w:rsidRDefault="00EE49E4" w:rsidP="00B44DB0">
      <w:pPr>
        <w:pStyle w:val="Heading1"/>
      </w:pPr>
      <w:r>
        <w:t>Figures and Tables</w:t>
      </w:r>
    </w:p>
    <w:tbl>
      <w:tblPr>
        <w:tblStyle w:val="TableGrid1"/>
        <w:tblW w:w="8280" w:type="dxa"/>
        <w:jc w:val="center"/>
        <w:tblLook w:val="04A0" w:firstRow="1" w:lastRow="0" w:firstColumn="1" w:lastColumn="0" w:noHBand="0" w:noVBand="1"/>
      </w:tblPr>
      <w:tblGrid>
        <w:gridCol w:w="1967"/>
        <w:gridCol w:w="1638"/>
        <w:gridCol w:w="1507"/>
        <w:gridCol w:w="1497"/>
        <w:gridCol w:w="1671"/>
      </w:tblGrid>
      <w:tr w:rsidR="00EE49E4" w:rsidRPr="004939F4" w:rsidTr="00E372E0">
        <w:trPr>
          <w:jc w:val="center"/>
        </w:trPr>
        <w:tc>
          <w:tcPr>
            <w:tcW w:w="8280" w:type="dxa"/>
            <w:gridSpan w:val="5"/>
            <w:tcBorders>
              <w:top w:val="nil"/>
              <w:left w:val="nil"/>
              <w:bottom w:val="nil"/>
              <w:right w:val="nil"/>
            </w:tcBorders>
          </w:tcPr>
          <w:p w:rsidR="00EE49E4" w:rsidRPr="004939F4" w:rsidRDefault="00EE49E4" w:rsidP="00C16F9A">
            <w:pPr>
              <w:spacing w:before="0" w:after="0"/>
              <w:rPr>
                <w:rFonts w:eastAsia="Calibri" w:cs="Times New Roman"/>
                <w:szCs w:val="24"/>
              </w:rPr>
            </w:pPr>
            <w:r w:rsidRPr="004939F4">
              <w:rPr>
                <w:rFonts w:eastAsia="Calibri" w:cs="Times New Roman"/>
                <w:b/>
                <w:szCs w:val="24"/>
              </w:rPr>
              <w:t xml:space="preserve">Table 1. </w:t>
            </w:r>
            <w:r w:rsidRPr="004939F4">
              <w:rPr>
                <w:rFonts w:eastAsia="Calibri" w:cs="Times New Roman"/>
                <w:szCs w:val="24"/>
              </w:rPr>
              <w:t xml:space="preserve">Characteristics of ENABL3S. The total number </w:t>
            </w:r>
            <w:r>
              <w:rPr>
                <w:rFonts w:eastAsia="Calibri" w:cs="Times New Roman"/>
                <w:szCs w:val="24"/>
              </w:rPr>
              <w:t xml:space="preserve">and proportion </w:t>
            </w:r>
            <w:r w:rsidRPr="004939F4">
              <w:rPr>
                <w:rFonts w:eastAsia="Calibri" w:cs="Times New Roman"/>
                <w:szCs w:val="24"/>
              </w:rPr>
              <w:t xml:space="preserve">of gait events belonging to each type of </w:t>
            </w:r>
            <w:r>
              <w:rPr>
                <w:rFonts w:eastAsia="Calibri" w:cs="Times New Roman"/>
                <w:szCs w:val="24"/>
              </w:rPr>
              <w:t xml:space="preserve">locomotor activity </w:t>
            </w:r>
            <w:r w:rsidR="00C16F9A">
              <w:rPr>
                <w:rFonts w:eastAsia="Calibri" w:cs="Times New Roman"/>
                <w:szCs w:val="24"/>
              </w:rPr>
              <w:t>are aggregated across all</w:t>
            </w:r>
            <w:r w:rsidRPr="004939F4">
              <w:rPr>
                <w:rFonts w:eastAsia="Calibri" w:cs="Times New Roman"/>
                <w:szCs w:val="24"/>
              </w:rPr>
              <w:t xml:space="preserve"> subjects.</w:t>
            </w:r>
          </w:p>
        </w:tc>
      </w:tr>
      <w:tr w:rsidR="00EE49E4" w:rsidRPr="004939F4" w:rsidTr="00E372E0">
        <w:trPr>
          <w:jc w:val="center"/>
        </w:trPr>
        <w:tc>
          <w:tcPr>
            <w:tcW w:w="1967" w:type="dxa"/>
            <w:tcBorders>
              <w:top w:val="nil"/>
              <w:left w:val="nil"/>
            </w:tcBorders>
          </w:tcPr>
          <w:p w:rsidR="00EE49E4" w:rsidRPr="004939F4" w:rsidRDefault="00EE49E4" w:rsidP="00E372E0">
            <w:pPr>
              <w:spacing w:before="0" w:after="0"/>
              <w:jc w:val="center"/>
              <w:rPr>
                <w:rFonts w:eastAsia="Calibri" w:cs="Times New Roman"/>
                <w:b/>
                <w:szCs w:val="24"/>
              </w:rPr>
            </w:pPr>
          </w:p>
        </w:tc>
        <w:tc>
          <w:tcPr>
            <w:tcW w:w="1638" w:type="dxa"/>
          </w:tcPr>
          <w:p w:rsidR="00EE49E4" w:rsidRPr="004939F4" w:rsidRDefault="00EE49E4" w:rsidP="00E372E0">
            <w:pPr>
              <w:spacing w:before="0" w:after="0"/>
              <w:jc w:val="center"/>
              <w:rPr>
                <w:rFonts w:eastAsia="Calibri" w:cs="Times New Roman"/>
                <w:b/>
                <w:szCs w:val="24"/>
              </w:rPr>
            </w:pPr>
            <w:r w:rsidRPr="004939F4">
              <w:rPr>
                <w:rFonts w:eastAsia="Calibri" w:cs="Times New Roman"/>
                <w:b/>
                <w:szCs w:val="24"/>
              </w:rPr>
              <w:t>Transition to</w:t>
            </w:r>
          </w:p>
        </w:tc>
        <w:tc>
          <w:tcPr>
            <w:tcW w:w="1507" w:type="dxa"/>
          </w:tcPr>
          <w:p w:rsidR="00EE49E4" w:rsidRPr="004939F4" w:rsidRDefault="00EE49E4" w:rsidP="00E372E0">
            <w:pPr>
              <w:spacing w:before="0" w:after="0"/>
              <w:jc w:val="center"/>
              <w:rPr>
                <w:rFonts w:eastAsia="Calibri" w:cs="Times New Roman"/>
                <w:b/>
                <w:szCs w:val="24"/>
              </w:rPr>
            </w:pPr>
            <w:r w:rsidRPr="004939F4">
              <w:rPr>
                <w:rFonts w:eastAsia="Calibri" w:cs="Times New Roman"/>
                <w:b/>
                <w:szCs w:val="24"/>
              </w:rPr>
              <w:t>Heel contact</w:t>
            </w:r>
          </w:p>
        </w:tc>
        <w:tc>
          <w:tcPr>
            <w:tcW w:w="1497" w:type="dxa"/>
          </w:tcPr>
          <w:p w:rsidR="00EE49E4" w:rsidRPr="004939F4" w:rsidRDefault="00EE49E4" w:rsidP="00E372E0">
            <w:pPr>
              <w:spacing w:before="0" w:after="0"/>
              <w:jc w:val="center"/>
              <w:rPr>
                <w:rFonts w:eastAsia="Calibri" w:cs="Times New Roman"/>
                <w:b/>
                <w:szCs w:val="24"/>
              </w:rPr>
            </w:pPr>
            <w:r w:rsidRPr="004939F4">
              <w:rPr>
                <w:rFonts w:eastAsia="Calibri" w:cs="Times New Roman"/>
                <w:b/>
                <w:szCs w:val="24"/>
              </w:rPr>
              <w:t>Toe off</w:t>
            </w:r>
          </w:p>
        </w:tc>
        <w:tc>
          <w:tcPr>
            <w:tcW w:w="1671" w:type="dxa"/>
          </w:tcPr>
          <w:p w:rsidR="00EE49E4" w:rsidRPr="004939F4" w:rsidRDefault="00EE49E4" w:rsidP="00E372E0">
            <w:pPr>
              <w:spacing w:before="0" w:after="0"/>
              <w:jc w:val="center"/>
              <w:rPr>
                <w:rFonts w:eastAsia="Calibri" w:cs="Times New Roman"/>
                <w:b/>
                <w:szCs w:val="24"/>
              </w:rPr>
            </w:pPr>
            <w:r w:rsidRPr="004939F4">
              <w:rPr>
                <w:rFonts w:eastAsia="Calibri" w:cs="Times New Roman"/>
                <w:b/>
                <w:szCs w:val="24"/>
              </w:rPr>
              <w:t>Total</w:t>
            </w:r>
          </w:p>
        </w:tc>
      </w:tr>
      <w:tr w:rsidR="00EE49E4" w:rsidRPr="004939F4" w:rsidTr="00E372E0">
        <w:trPr>
          <w:jc w:val="center"/>
        </w:trPr>
        <w:tc>
          <w:tcPr>
            <w:tcW w:w="1967" w:type="dxa"/>
            <w:vAlign w:val="center"/>
          </w:tcPr>
          <w:p w:rsidR="00EE49E4" w:rsidRPr="004939F4" w:rsidRDefault="00EE49E4" w:rsidP="00E372E0">
            <w:pPr>
              <w:spacing w:before="0" w:after="0"/>
              <w:jc w:val="center"/>
              <w:rPr>
                <w:rFonts w:eastAsia="Calibri" w:cs="Times New Roman"/>
                <w:b/>
                <w:szCs w:val="24"/>
              </w:rPr>
            </w:pPr>
            <w:r w:rsidRPr="004939F4">
              <w:rPr>
                <w:rFonts w:eastAsia="Calibri" w:cs="Times New Roman"/>
                <w:b/>
                <w:szCs w:val="24"/>
              </w:rPr>
              <w:t>Level walking</w:t>
            </w:r>
          </w:p>
          <w:p w:rsidR="00EE49E4" w:rsidRPr="004939F4" w:rsidRDefault="00EE49E4" w:rsidP="00E372E0">
            <w:pPr>
              <w:spacing w:before="0" w:after="0"/>
              <w:jc w:val="center"/>
              <w:rPr>
                <w:rFonts w:eastAsia="Calibri" w:cs="Times New Roman"/>
                <w:b/>
                <w:szCs w:val="24"/>
              </w:rPr>
            </w:pPr>
            <w:r w:rsidRPr="004939F4">
              <w:rPr>
                <w:rFonts w:eastAsia="Calibri" w:cs="Times New Roman"/>
                <w:b/>
                <w:szCs w:val="24"/>
              </w:rPr>
              <w:t>(LW)</w:t>
            </w:r>
          </w:p>
        </w:tc>
        <w:tc>
          <w:tcPr>
            <w:tcW w:w="1638"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LW</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RA</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RD</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SA</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SD</w:t>
            </w:r>
          </w:p>
        </w:tc>
        <w:tc>
          <w:tcPr>
            <w:tcW w:w="1507"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4523</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240</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240</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239</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248</w:t>
            </w:r>
          </w:p>
        </w:tc>
        <w:tc>
          <w:tcPr>
            <w:tcW w:w="1497"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4637</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245</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246</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253</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243</w:t>
            </w:r>
          </w:p>
        </w:tc>
        <w:tc>
          <w:tcPr>
            <w:tcW w:w="1671"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9160 (42.96%)</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485 (2.27%)</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486 (2.28%)</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492 (2.31%)</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491 (2.30%)</w:t>
            </w:r>
          </w:p>
        </w:tc>
      </w:tr>
      <w:tr w:rsidR="00EE49E4" w:rsidRPr="004939F4" w:rsidTr="00E372E0">
        <w:trPr>
          <w:trHeight w:val="562"/>
          <w:jc w:val="center"/>
        </w:trPr>
        <w:tc>
          <w:tcPr>
            <w:tcW w:w="1967" w:type="dxa"/>
            <w:vAlign w:val="center"/>
          </w:tcPr>
          <w:p w:rsidR="00EE49E4" w:rsidRPr="004939F4" w:rsidRDefault="00EE49E4" w:rsidP="00E372E0">
            <w:pPr>
              <w:spacing w:before="0" w:after="0"/>
              <w:jc w:val="center"/>
              <w:rPr>
                <w:rFonts w:eastAsia="Calibri" w:cs="Times New Roman"/>
                <w:b/>
                <w:szCs w:val="24"/>
              </w:rPr>
            </w:pPr>
            <w:r w:rsidRPr="004939F4">
              <w:rPr>
                <w:rFonts w:eastAsia="Calibri" w:cs="Times New Roman"/>
                <w:b/>
                <w:szCs w:val="24"/>
              </w:rPr>
              <w:t>Ramp ascent</w:t>
            </w:r>
          </w:p>
          <w:p w:rsidR="00EE49E4" w:rsidRPr="004939F4" w:rsidRDefault="00EE49E4" w:rsidP="00E372E0">
            <w:pPr>
              <w:spacing w:before="0" w:after="0"/>
              <w:jc w:val="center"/>
              <w:rPr>
                <w:rFonts w:eastAsia="Calibri" w:cs="Times New Roman"/>
                <w:b/>
                <w:szCs w:val="24"/>
              </w:rPr>
            </w:pPr>
            <w:r w:rsidRPr="004939F4">
              <w:rPr>
                <w:rFonts w:eastAsia="Calibri" w:cs="Times New Roman"/>
                <w:b/>
                <w:szCs w:val="24"/>
              </w:rPr>
              <w:t>(RA)</w:t>
            </w:r>
          </w:p>
        </w:tc>
        <w:tc>
          <w:tcPr>
            <w:tcW w:w="1638"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RA</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LW</w:t>
            </w:r>
          </w:p>
        </w:tc>
        <w:tc>
          <w:tcPr>
            <w:tcW w:w="1507"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1408</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243</w:t>
            </w:r>
          </w:p>
        </w:tc>
        <w:tc>
          <w:tcPr>
            <w:tcW w:w="1497"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1416</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252</w:t>
            </w:r>
          </w:p>
        </w:tc>
        <w:tc>
          <w:tcPr>
            <w:tcW w:w="1671"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2824 (13.24%)</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495 (2.32%)</w:t>
            </w:r>
          </w:p>
        </w:tc>
      </w:tr>
      <w:tr w:rsidR="00EE49E4" w:rsidRPr="004939F4" w:rsidTr="00E372E0">
        <w:trPr>
          <w:trHeight w:val="562"/>
          <w:jc w:val="center"/>
        </w:trPr>
        <w:tc>
          <w:tcPr>
            <w:tcW w:w="1967" w:type="dxa"/>
            <w:vAlign w:val="center"/>
          </w:tcPr>
          <w:p w:rsidR="00EE49E4" w:rsidRPr="004939F4" w:rsidRDefault="00EE49E4" w:rsidP="00E372E0">
            <w:pPr>
              <w:spacing w:before="0" w:after="0"/>
              <w:jc w:val="center"/>
              <w:rPr>
                <w:rFonts w:eastAsia="Calibri" w:cs="Times New Roman"/>
                <w:b/>
                <w:szCs w:val="24"/>
              </w:rPr>
            </w:pPr>
            <w:r w:rsidRPr="004939F4">
              <w:rPr>
                <w:rFonts w:eastAsia="Calibri" w:cs="Times New Roman"/>
                <w:b/>
                <w:szCs w:val="24"/>
              </w:rPr>
              <w:t>Ramp descent</w:t>
            </w:r>
          </w:p>
          <w:p w:rsidR="00EE49E4" w:rsidRPr="004939F4" w:rsidRDefault="00EE49E4" w:rsidP="00E372E0">
            <w:pPr>
              <w:spacing w:before="0" w:after="0"/>
              <w:jc w:val="center"/>
              <w:rPr>
                <w:rFonts w:eastAsia="Calibri" w:cs="Times New Roman"/>
                <w:b/>
                <w:szCs w:val="24"/>
              </w:rPr>
            </w:pPr>
            <w:r w:rsidRPr="004939F4">
              <w:rPr>
                <w:rFonts w:eastAsia="Calibri" w:cs="Times New Roman"/>
                <w:b/>
                <w:szCs w:val="24"/>
              </w:rPr>
              <w:t>(RD)</w:t>
            </w:r>
          </w:p>
        </w:tc>
        <w:tc>
          <w:tcPr>
            <w:tcW w:w="1638"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RD</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LW</w:t>
            </w:r>
          </w:p>
        </w:tc>
        <w:tc>
          <w:tcPr>
            <w:tcW w:w="1507"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1757</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239</w:t>
            </w:r>
          </w:p>
        </w:tc>
        <w:tc>
          <w:tcPr>
            <w:tcW w:w="1497"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1762</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245</w:t>
            </w:r>
          </w:p>
        </w:tc>
        <w:tc>
          <w:tcPr>
            <w:tcW w:w="1671"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3519 (16.50%)</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484 (2.27%)</w:t>
            </w:r>
          </w:p>
        </w:tc>
      </w:tr>
      <w:tr w:rsidR="00EE49E4" w:rsidRPr="004939F4" w:rsidTr="00E372E0">
        <w:trPr>
          <w:trHeight w:val="562"/>
          <w:jc w:val="center"/>
        </w:trPr>
        <w:tc>
          <w:tcPr>
            <w:tcW w:w="1967" w:type="dxa"/>
            <w:vAlign w:val="center"/>
          </w:tcPr>
          <w:p w:rsidR="00EE49E4" w:rsidRPr="004939F4" w:rsidRDefault="00EE49E4" w:rsidP="00E372E0">
            <w:pPr>
              <w:spacing w:before="0" w:after="0"/>
              <w:jc w:val="center"/>
              <w:rPr>
                <w:rFonts w:eastAsia="Calibri" w:cs="Times New Roman"/>
                <w:b/>
                <w:szCs w:val="24"/>
              </w:rPr>
            </w:pPr>
            <w:r w:rsidRPr="004939F4">
              <w:rPr>
                <w:rFonts w:eastAsia="Calibri" w:cs="Times New Roman"/>
                <w:b/>
                <w:szCs w:val="24"/>
              </w:rPr>
              <w:t xml:space="preserve">Stair ascent </w:t>
            </w:r>
          </w:p>
          <w:p w:rsidR="00EE49E4" w:rsidRPr="004939F4" w:rsidRDefault="00EE49E4" w:rsidP="00E372E0">
            <w:pPr>
              <w:spacing w:before="0" w:after="0"/>
              <w:jc w:val="center"/>
              <w:rPr>
                <w:rFonts w:eastAsia="Calibri" w:cs="Times New Roman"/>
                <w:b/>
                <w:szCs w:val="24"/>
              </w:rPr>
            </w:pPr>
            <w:r w:rsidRPr="004939F4">
              <w:rPr>
                <w:rFonts w:eastAsia="Calibri" w:cs="Times New Roman"/>
                <w:b/>
                <w:szCs w:val="24"/>
              </w:rPr>
              <w:t>(SA)</w:t>
            </w:r>
          </w:p>
        </w:tc>
        <w:tc>
          <w:tcPr>
            <w:tcW w:w="1638"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SA</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LW</w:t>
            </w:r>
          </w:p>
        </w:tc>
        <w:tc>
          <w:tcPr>
            <w:tcW w:w="1507"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489</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238</w:t>
            </w:r>
          </w:p>
        </w:tc>
        <w:tc>
          <w:tcPr>
            <w:tcW w:w="1497"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472</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245</w:t>
            </w:r>
          </w:p>
        </w:tc>
        <w:tc>
          <w:tcPr>
            <w:tcW w:w="1671"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961 (4.51%)</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483 (2.27%)</w:t>
            </w:r>
          </w:p>
        </w:tc>
      </w:tr>
      <w:tr w:rsidR="00EE49E4" w:rsidRPr="004939F4" w:rsidTr="00E372E0">
        <w:trPr>
          <w:trHeight w:val="562"/>
          <w:jc w:val="center"/>
        </w:trPr>
        <w:tc>
          <w:tcPr>
            <w:tcW w:w="1967" w:type="dxa"/>
            <w:vAlign w:val="center"/>
          </w:tcPr>
          <w:p w:rsidR="00EE49E4" w:rsidRPr="004939F4" w:rsidRDefault="00EE49E4" w:rsidP="00E372E0">
            <w:pPr>
              <w:spacing w:before="0" w:after="0"/>
              <w:jc w:val="center"/>
              <w:rPr>
                <w:rFonts w:eastAsia="Calibri" w:cs="Times New Roman"/>
                <w:b/>
                <w:szCs w:val="24"/>
              </w:rPr>
            </w:pPr>
            <w:r w:rsidRPr="004939F4">
              <w:rPr>
                <w:rFonts w:eastAsia="Calibri" w:cs="Times New Roman"/>
                <w:b/>
                <w:szCs w:val="24"/>
              </w:rPr>
              <w:t>Stair descent</w:t>
            </w:r>
          </w:p>
          <w:p w:rsidR="00EE49E4" w:rsidRPr="004939F4" w:rsidRDefault="00EE49E4" w:rsidP="00E372E0">
            <w:pPr>
              <w:spacing w:before="0" w:after="0"/>
              <w:jc w:val="center"/>
              <w:rPr>
                <w:rFonts w:eastAsia="Calibri" w:cs="Times New Roman"/>
                <w:b/>
                <w:szCs w:val="24"/>
              </w:rPr>
            </w:pPr>
            <w:r w:rsidRPr="004939F4">
              <w:rPr>
                <w:rFonts w:eastAsia="Calibri" w:cs="Times New Roman"/>
                <w:b/>
                <w:szCs w:val="24"/>
              </w:rPr>
              <w:t>(SD)</w:t>
            </w:r>
          </w:p>
        </w:tc>
        <w:tc>
          <w:tcPr>
            <w:tcW w:w="1638" w:type="dxa"/>
            <w:tcBorders>
              <w:bottom w:val="single" w:sz="4" w:space="0" w:color="auto"/>
            </w:tcBorders>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SD</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LW</w:t>
            </w:r>
          </w:p>
        </w:tc>
        <w:tc>
          <w:tcPr>
            <w:tcW w:w="1507"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475</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248</w:t>
            </w:r>
          </w:p>
        </w:tc>
        <w:tc>
          <w:tcPr>
            <w:tcW w:w="1497"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478</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242</w:t>
            </w:r>
          </w:p>
        </w:tc>
        <w:tc>
          <w:tcPr>
            <w:tcW w:w="1671"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953 (4.47%)</w:t>
            </w:r>
          </w:p>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490 (2.30%)</w:t>
            </w:r>
          </w:p>
        </w:tc>
      </w:tr>
      <w:tr w:rsidR="00EE49E4" w:rsidRPr="004939F4" w:rsidTr="00E372E0">
        <w:trPr>
          <w:jc w:val="center"/>
        </w:trPr>
        <w:tc>
          <w:tcPr>
            <w:tcW w:w="1967" w:type="dxa"/>
            <w:tcBorders>
              <w:left w:val="nil"/>
              <w:bottom w:val="nil"/>
              <w:right w:val="nil"/>
            </w:tcBorders>
          </w:tcPr>
          <w:p w:rsidR="00EE49E4" w:rsidRPr="004939F4" w:rsidRDefault="00EE49E4" w:rsidP="00E372E0">
            <w:pPr>
              <w:spacing w:before="0" w:after="0"/>
              <w:jc w:val="center"/>
              <w:rPr>
                <w:rFonts w:eastAsia="Calibri" w:cs="Times New Roman"/>
                <w:szCs w:val="24"/>
              </w:rPr>
            </w:pPr>
          </w:p>
        </w:tc>
        <w:tc>
          <w:tcPr>
            <w:tcW w:w="1638" w:type="dxa"/>
            <w:tcBorders>
              <w:left w:val="nil"/>
              <w:bottom w:val="nil"/>
            </w:tcBorders>
          </w:tcPr>
          <w:p w:rsidR="00EE49E4" w:rsidRPr="004939F4" w:rsidRDefault="00EE49E4" w:rsidP="00E372E0">
            <w:pPr>
              <w:spacing w:before="0" w:after="0"/>
              <w:jc w:val="center"/>
              <w:rPr>
                <w:rFonts w:eastAsia="Calibri" w:cs="Times New Roman"/>
                <w:szCs w:val="24"/>
              </w:rPr>
            </w:pPr>
          </w:p>
        </w:tc>
        <w:tc>
          <w:tcPr>
            <w:tcW w:w="1507"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10587</w:t>
            </w:r>
          </w:p>
        </w:tc>
        <w:tc>
          <w:tcPr>
            <w:tcW w:w="1497"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10736</w:t>
            </w:r>
          </w:p>
        </w:tc>
        <w:tc>
          <w:tcPr>
            <w:tcW w:w="1671" w:type="dxa"/>
          </w:tcPr>
          <w:p w:rsidR="00EE49E4" w:rsidRPr="004939F4" w:rsidRDefault="00EE49E4" w:rsidP="00E372E0">
            <w:pPr>
              <w:spacing w:before="0" w:after="0"/>
              <w:jc w:val="center"/>
              <w:rPr>
                <w:rFonts w:eastAsia="Calibri" w:cs="Times New Roman"/>
                <w:szCs w:val="24"/>
              </w:rPr>
            </w:pPr>
            <w:r w:rsidRPr="004939F4">
              <w:rPr>
                <w:rFonts w:eastAsia="Calibri" w:cs="Times New Roman"/>
                <w:szCs w:val="24"/>
              </w:rPr>
              <w:t>21323 (100%)</w:t>
            </w:r>
          </w:p>
        </w:tc>
      </w:tr>
    </w:tbl>
    <w:p w:rsidR="00E43D2F" w:rsidRDefault="00E43D2F" w:rsidP="00EE49E4">
      <w:pPr>
        <w:jc w:val="center"/>
        <w:rPr>
          <w:rFonts w:cs="Times New Roman"/>
        </w:rPr>
      </w:pPr>
    </w:p>
    <w:p w:rsidR="00EE49E4" w:rsidRPr="00257612" w:rsidRDefault="00EE49E4" w:rsidP="00EE49E4">
      <w:pPr>
        <w:jc w:val="center"/>
        <w:rPr>
          <w:rFonts w:cs="Times New Roman"/>
        </w:rPr>
      </w:pPr>
      <w:r>
        <w:rPr>
          <w:rFonts w:cs="Times New Roman"/>
          <w:noProof/>
        </w:rPr>
        <w:lastRenderedPageBreak/>
        <w:drawing>
          <wp:inline distT="0" distB="0" distL="0" distR="0">
            <wp:extent cx="5033645" cy="227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jpg"/>
                    <pic:cNvPicPr/>
                  </pic:nvPicPr>
                  <pic:blipFill rotWithShape="1">
                    <a:blip r:embed="rId9" cstate="print">
                      <a:extLst>
                        <a:ext uri="{28A0092B-C50C-407E-A947-70E740481C1C}">
                          <a14:useLocalDpi xmlns:a14="http://schemas.microsoft.com/office/drawing/2010/main" val="0"/>
                        </a:ext>
                      </a:extLst>
                    </a:blip>
                    <a:srcRect b="3243"/>
                    <a:stretch/>
                  </pic:blipFill>
                  <pic:spPr bwMode="auto">
                    <a:xfrm>
                      <a:off x="0" y="0"/>
                      <a:ext cx="5043880" cy="2275377"/>
                    </a:xfrm>
                    <a:prstGeom prst="rect">
                      <a:avLst/>
                    </a:prstGeom>
                    <a:ln>
                      <a:noFill/>
                    </a:ln>
                    <a:extLst>
                      <a:ext uri="{53640926-AAD7-44D8-BBD7-CCE9431645EC}">
                        <a14:shadowObscured xmlns:a14="http://schemas.microsoft.com/office/drawing/2010/main"/>
                      </a:ext>
                    </a:extLst>
                  </pic:spPr>
                </pic:pic>
              </a:graphicData>
            </a:graphic>
          </wp:inline>
        </w:drawing>
      </w:r>
    </w:p>
    <w:p w:rsidR="00EE49E4" w:rsidRDefault="00EE49E4" w:rsidP="00367312">
      <w:pPr>
        <w:jc w:val="both"/>
        <w:rPr>
          <w:ins w:id="743" w:author="Blair Hu" w:date="2017-12-15T11:37:00Z"/>
          <w:rFonts w:cs="Times New Roman"/>
        </w:rPr>
      </w:pPr>
      <w:r w:rsidRPr="007167F2">
        <w:rPr>
          <w:rFonts w:cs="Times New Roman"/>
          <w:b/>
        </w:rPr>
        <w:t>Figure 1.</w:t>
      </w:r>
      <w:r w:rsidRPr="007167F2">
        <w:rPr>
          <w:rFonts w:cs="Times New Roman"/>
        </w:rPr>
        <w:t xml:space="preserve"> Instrumentation setup showing bilateral sensor placement. The orientation of the shank, thigh, and waist IMU’s are shown with coordinate axes.</w:t>
      </w:r>
      <w:r w:rsidR="00367312">
        <w:rPr>
          <w:rFonts w:cs="Times New Roman"/>
        </w:rPr>
        <w:t xml:space="preserve"> The subject provided written informed consent for the publication of this image.</w:t>
      </w:r>
    </w:p>
    <w:p w:rsidR="00222826" w:rsidRPr="007167F2" w:rsidDel="00DE2BA5" w:rsidRDefault="00222826">
      <w:pPr>
        <w:jc w:val="center"/>
        <w:rPr>
          <w:del w:id="744" w:author="Blair Hu" w:date="2017-12-15T17:16:00Z"/>
          <w:rFonts w:cs="Times New Roman"/>
        </w:rPr>
        <w:pPrChange w:id="745" w:author="Blair Hu" w:date="2017-12-15T15:51:00Z">
          <w:pPr>
            <w:jc w:val="both"/>
          </w:pPr>
        </w:pPrChange>
      </w:pPr>
    </w:p>
    <w:p w:rsidR="00686C9D" w:rsidRDefault="00AC3EA3" w:rsidP="00B44DB0">
      <w:pPr>
        <w:pStyle w:val="Heading1"/>
      </w:pPr>
      <w:r w:rsidRPr="00376CC5">
        <w:t>Reference</w:t>
      </w:r>
      <w:r w:rsidR="00393D7A">
        <w:t>s</w:t>
      </w:r>
    </w:p>
    <w:p w:rsidR="00BC2F2D" w:rsidRPr="00BC2F2D" w:rsidRDefault="005848C3" w:rsidP="00BC2F2D">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bookmarkStart w:id="746" w:name="_GoBack"/>
      <w:r w:rsidR="00BC2F2D" w:rsidRPr="00BC2F2D">
        <w:rPr>
          <w:rFonts w:cs="Times New Roman"/>
          <w:noProof/>
          <w:szCs w:val="24"/>
        </w:rPr>
        <w:t>Franz, J. R., Lyddon, N. E., &amp; Kram, R. (2011). Mechanical work performed by the individual legs during uphill and downhill walking. https://doi.org/10.1016/j.jbiomech.2011.10.034</w:t>
      </w:r>
    </w:p>
    <w:p w:rsidR="00BC2F2D" w:rsidRPr="00BC2F2D" w:rsidRDefault="00BC2F2D" w:rsidP="00BC2F2D">
      <w:pPr>
        <w:widowControl w:val="0"/>
        <w:autoSpaceDE w:val="0"/>
        <w:autoSpaceDN w:val="0"/>
        <w:adjustRightInd w:val="0"/>
        <w:ind w:left="480" w:hanging="480"/>
        <w:rPr>
          <w:rFonts w:cs="Times New Roman"/>
          <w:noProof/>
          <w:szCs w:val="24"/>
        </w:rPr>
      </w:pPr>
      <w:r w:rsidRPr="00BC2F2D">
        <w:rPr>
          <w:rFonts w:cs="Times New Roman"/>
          <w:noProof/>
          <w:szCs w:val="24"/>
        </w:rPr>
        <w:t xml:space="preserve">Hargrove, L. J., Englehart, K. B., &amp; Hudgins, B. (2008). A training strategy to reduce classification degradation due to electrode displacements in pattern recognition based myoelectric control. </w:t>
      </w:r>
      <w:r w:rsidRPr="00BC2F2D">
        <w:rPr>
          <w:rFonts w:cs="Times New Roman"/>
          <w:i/>
          <w:iCs/>
          <w:noProof/>
          <w:szCs w:val="24"/>
        </w:rPr>
        <w:t>Biomedical Signal Processing and Control</w:t>
      </w:r>
      <w:r w:rsidRPr="00BC2F2D">
        <w:rPr>
          <w:rFonts w:cs="Times New Roman"/>
          <w:noProof/>
          <w:szCs w:val="24"/>
        </w:rPr>
        <w:t xml:space="preserve">, </w:t>
      </w:r>
      <w:r w:rsidRPr="00BC2F2D">
        <w:rPr>
          <w:rFonts w:cs="Times New Roman"/>
          <w:i/>
          <w:iCs/>
          <w:noProof/>
          <w:szCs w:val="24"/>
        </w:rPr>
        <w:t>3</w:t>
      </w:r>
      <w:r w:rsidRPr="00BC2F2D">
        <w:rPr>
          <w:rFonts w:cs="Times New Roman"/>
          <w:noProof/>
          <w:szCs w:val="24"/>
        </w:rPr>
        <w:t>(2), 175–180. https://doi.org/10.1016/j.bspc.2007.11.005</w:t>
      </w:r>
    </w:p>
    <w:p w:rsidR="00BC2F2D" w:rsidRPr="00BC2F2D" w:rsidRDefault="00BC2F2D" w:rsidP="00BC2F2D">
      <w:pPr>
        <w:widowControl w:val="0"/>
        <w:autoSpaceDE w:val="0"/>
        <w:autoSpaceDN w:val="0"/>
        <w:adjustRightInd w:val="0"/>
        <w:ind w:left="480" w:hanging="480"/>
        <w:rPr>
          <w:rFonts w:cs="Times New Roman"/>
          <w:noProof/>
          <w:szCs w:val="24"/>
        </w:rPr>
      </w:pPr>
      <w:r w:rsidRPr="00BC2F2D">
        <w:rPr>
          <w:rFonts w:cs="Times New Roman"/>
          <w:noProof/>
          <w:szCs w:val="24"/>
        </w:rPr>
        <w:t xml:space="preserve">Huang, Y., Englehart, K. B., Hudgins, B., &amp; Chan, A. D. C. (2005). A Gaussian Mixture Model Based Classification Scheme for Myoelectric Control of Powered Upper Limb Prostheses. </w:t>
      </w:r>
      <w:r w:rsidRPr="00BC2F2D">
        <w:rPr>
          <w:rFonts w:cs="Times New Roman"/>
          <w:i/>
          <w:iCs/>
          <w:noProof/>
          <w:szCs w:val="24"/>
        </w:rPr>
        <w:t>IEEE Transactions on Biomedical Engineering</w:t>
      </w:r>
      <w:r w:rsidRPr="00BC2F2D">
        <w:rPr>
          <w:rFonts w:cs="Times New Roman"/>
          <w:noProof/>
          <w:szCs w:val="24"/>
        </w:rPr>
        <w:t xml:space="preserve">, </w:t>
      </w:r>
      <w:r w:rsidRPr="00BC2F2D">
        <w:rPr>
          <w:rFonts w:cs="Times New Roman"/>
          <w:i/>
          <w:iCs/>
          <w:noProof/>
          <w:szCs w:val="24"/>
        </w:rPr>
        <w:t>52</w:t>
      </w:r>
      <w:r w:rsidRPr="00BC2F2D">
        <w:rPr>
          <w:rFonts w:cs="Times New Roman"/>
          <w:noProof/>
          <w:szCs w:val="24"/>
        </w:rPr>
        <w:t>(11), 1801–1811. https://doi.org/10.1109/TBME.2005.856295</w:t>
      </w:r>
    </w:p>
    <w:p w:rsidR="00BC2F2D" w:rsidRPr="00BC2F2D" w:rsidRDefault="00BC2F2D" w:rsidP="00BC2F2D">
      <w:pPr>
        <w:widowControl w:val="0"/>
        <w:autoSpaceDE w:val="0"/>
        <w:autoSpaceDN w:val="0"/>
        <w:adjustRightInd w:val="0"/>
        <w:ind w:left="480" w:hanging="480"/>
        <w:rPr>
          <w:rFonts w:cs="Times New Roman"/>
          <w:noProof/>
          <w:szCs w:val="24"/>
        </w:rPr>
      </w:pPr>
      <w:r w:rsidRPr="00BC2F2D">
        <w:rPr>
          <w:rFonts w:cs="Times New Roman"/>
          <w:noProof/>
          <w:szCs w:val="24"/>
        </w:rPr>
        <w:t xml:space="preserve">Kadaba, M. P., Ramakrishnan, H. K., &amp; Wootten, M. E. (1990). Measurement of lower extremity kinematics during level walking. </w:t>
      </w:r>
      <w:r w:rsidRPr="00BC2F2D">
        <w:rPr>
          <w:rFonts w:cs="Times New Roman"/>
          <w:i/>
          <w:iCs/>
          <w:noProof/>
          <w:szCs w:val="24"/>
        </w:rPr>
        <w:t>Journal of Orthopaedic Research</w:t>
      </w:r>
      <w:r w:rsidRPr="00BC2F2D">
        <w:rPr>
          <w:rFonts w:cs="Times New Roman"/>
          <w:noProof/>
          <w:szCs w:val="24"/>
        </w:rPr>
        <w:t xml:space="preserve">, </w:t>
      </w:r>
      <w:r w:rsidRPr="00BC2F2D">
        <w:rPr>
          <w:rFonts w:cs="Times New Roman"/>
          <w:i/>
          <w:iCs/>
          <w:noProof/>
          <w:szCs w:val="24"/>
        </w:rPr>
        <w:t>8</w:t>
      </w:r>
      <w:r w:rsidRPr="00BC2F2D">
        <w:rPr>
          <w:rFonts w:cs="Times New Roman"/>
          <w:noProof/>
          <w:szCs w:val="24"/>
        </w:rPr>
        <w:t>(3), 383–392. https://doi.org/10.1002/jor.1100080310</w:t>
      </w:r>
    </w:p>
    <w:p w:rsidR="00BC2F2D" w:rsidRPr="00BC2F2D" w:rsidRDefault="00BC2F2D" w:rsidP="00BC2F2D">
      <w:pPr>
        <w:widowControl w:val="0"/>
        <w:autoSpaceDE w:val="0"/>
        <w:autoSpaceDN w:val="0"/>
        <w:adjustRightInd w:val="0"/>
        <w:ind w:left="480" w:hanging="480"/>
        <w:rPr>
          <w:rFonts w:cs="Times New Roman"/>
          <w:noProof/>
          <w:szCs w:val="24"/>
        </w:rPr>
      </w:pPr>
      <w:r w:rsidRPr="00BC2F2D">
        <w:rPr>
          <w:rFonts w:cs="Times New Roman"/>
          <w:noProof/>
          <w:szCs w:val="24"/>
        </w:rPr>
        <w:t>Kirtley, C. (2014). CGA normative gait database. Retrieved from http://www.clinicalgaitanalysis.com/data/</w:t>
      </w:r>
    </w:p>
    <w:p w:rsidR="00BC2F2D" w:rsidRPr="00BC2F2D" w:rsidRDefault="00BC2F2D" w:rsidP="00BC2F2D">
      <w:pPr>
        <w:widowControl w:val="0"/>
        <w:autoSpaceDE w:val="0"/>
        <w:autoSpaceDN w:val="0"/>
        <w:adjustRightInd w:val="0"/>
        <w:ind w:left="480" w:hanging="480"/>
        <w:rPr>
          <w:rFonts w:cs="Times New Roman"/>
          <w:noProof/>
          <w:szCs w:val="24"/>
        </w:rPr>
      </w:pPr>
      <w:r w:rsidRPr="00BC2F2D">
        <w:rPr>
          <w:rFonts w:cs="Times New Roman"/>
          <w:noProof/>
          <w:szCs w:val="24"/>
        </w:rPr>
        <w:t xml:space="preserve">Lay, A. N., Hass, C. J., &amp; Gregor, R. J. (2006). The effects of sloped surfaces on locomotion: a kinematic and kinetic analysis. </w:t>
      </w:r>
      <w:r w:rsidRPr="00BC2F2D">
        <w:rPr>
          <w:rFonts w:cs="Times New Roman"/>
          <w:i/>
          <w:iCs/>
          <w:noProof/>
          <w:szCs w:val="24"/>
        </w:rPr>
        <w:t>Journal of Biomechanics</w:t>
      </w:r>
      <w:r w:rsidRPr="00BC2F2D">
        <w:rPr>
          <w:rFonts w:cs="Times New Roman"/>
          <w:noProof/>
          <w:szCs w:val="24"/>
        </w:rPr>
        <w:t xml:space="preserve">, </w:t>
      </w:r>
      <w:r w:rsidRPr="00BC2F2D">
        <w:rPr>
          <w:rFonts w:cs="Times New Roman"/>
          <w:i/>
          <w:iCs/>
          <w:noProof/>
          <w:szCs w:val="24"/>
        </w:rPr>
        <w:t>39</w:t>
      </w:r>
      <w:r w:rsidRPr="00BC2F2D">
        <w:rPr>
          <w:rFonts w:cs="Times New Roman"/>
          <w:noProof/>
          <w:szCs w:val="24"/>
        </w:rPr>
        <w:t>(9), 1621–8. https://doi.org/10.1016/j.jbiomech.2005.05.005</w:t>
      </w:r>
    </w:p>
    <w:p w:rsidR="00BC2F2D" w:rsidRPr="00BC2F2D" w:rsidRDefault="00BC2F2D" w:rsidP="00BC2F2D">
      <w:pPr>
        <w:widowControl w:val="0"/>
        <w:autoSpaceDE w:val="0"/>
        <w:autoSpaceDN w:val="0"/>
        <w:adjustRightInd w:val="0"/>
        <w:ind w:left="480" w:hanging="480"/>
        <w:rPr>
          <w:rFonts w:cs="Times New Roman"/>
          <w:noProof/>
          <w:szCs w:val="24"/>
        </w:rPr>
      </w:pPr>
      <w:r w:rsidRPr="00BC2F2D">
        <w:rPr>
          <w:rFonts w:cs="Times New Roman"/>
          <w:noProof/>
          <w:szCs w:val="24"/>
        </w:rPr>
        <w:t xml:space="preserve">Lay, A. N., Hass, C. J., Richard Nichols, T., &amp; Gregor, R. J. (2007). The effects of sloped surfaces on locomotion: an electromyographic analysis. </w:t>
      </w:r>
      <w:r w:rsidRPr="00BC2F2D">
        <w:rPr>
          <w:rFonts w:cs="Times New Roman"/>
          <w:i/>
          <w:iCs/>
          <w:noProof/>
          <w:szCs w:val="24"/>
        </w:rPr>
        <w:t>Journal of Biomechanics</w:t>
      </w:r>
      <w:r w:rsidRPr="00BC2F2D">
        <w:rPr>
          <w:rFonts w:cs="Times New Roman"/>
          <w:noProof/>
          <w:szCs w:val="24"/>
        </w:rPr>
        <w:t xml:space="preserve">, </w:t>
      </w:r>
      <w:r w:rsidRPr="00BC2F2D">
        <w:rPr>
          <w:rFonts w:cs="Times New Roman"/>
          <w:i/>
          <w:iCs/>
          <w:noProof/>
          <w:szCs w:val="24"/>
        </w:rPr>
        <w:t>40</w:t>
      </w:r>
      <w:r w:rsidRPr="00BC2F2D">
        <w:rPr>
          <w:rFonts w:cs="Times New Roman"/>
          <w:noProof/>
          <w:szCs w:val="24"/>
        </w:rPr>
        <w:t>(6), 1276–85. https://doi.org/10.1016/j.jbiomech.2006.05.023</w:t>
      </w:r>
    </w:p>
    <w:p w:rsidR="00BC2F2D" w:rsidRPr="00BC2F2D" w:rsidRDefault="00BC2F2D" w:rsidP="00BC2F2D">
      <w:pPr>
        <w:widowControl w:val="0"/>
        <w:autoSpaceDE w:val="0"/>
        <w:autoSpaceDN w:val="0"/>
        <w:adjustRightInd w:val="0"/>
        <w:ind w:left="480" w:hanging="480"/>
        <w:rPr>
          <w:rFonts w:cs="Times New Roman"/>
          <w:noProof/>
          <w:szCs w:val="24"/>
        </w:rPr>
      </w:pPr>
      <w:r w:rsidRPr="00BC2F2D">
        <w:rPr>
          <w:rFonts w:cs="Times New Roman"/>
          <w:noProof/>
          <w:szCs w:val="24"/>
        </w:rPr>
        <w:t xml:space="preserve">Maqbool, H. F., Husman, M. A. B., Awad, M. I., Abouhossein, A., Mehryar, P., Iqbal, N., &amp; Dehghani-Sanij, A. A. (2016). Real-time gait event detection for lower limb amputees using a </w:t>
      </w:r>
      <w:r w:rsidRPr="00BC2F2D">
        <w:rPr>
          <w:rFonts w:cs="Times New Roman"/>
          <w:noProof/>
          <w:szCs w:val="24"/>
        </w:rPr>
        <w:lastRenderedPageBreak/>
        <w:t xml:space="preserve">single wearable sensor. In </w:t>
      </w:r>
      <w:r w:rsidRPr="00BC2F2D">
        <w:rPr>
          <w:rFonts w:cs="Times New Roman"/>
          <w:i/>
          <w:iCs/>
          <w:noProof/>
          <w:szCs w:val="24"/>
        </w:rPr>
        <w:t>2016 38th Annual International Conference of the IEEE Engineering in Medicine and Biology Society (EMBC)</w:t>
      </w:r>
      <w:r w:rsidRPr="00BC2F2D">
        <w:rPr>
          <w:rFonts w:cs="Times New Roman"/>
          <w:noProof/>
          <w:szCs w:val="24"/>
        </w:rPr>
        <w:t xml:space="preserve"> (pp. 5067–5070). IEEE. https://doi.org/10.1109/EMBC.2016.7591866</w:t>
      </w:r>
    </w:p>
    <w:p w:rsidR="00BC2F2D" w:rsidRPr="00BC2F2D" w:rsidRDefault="00BC2F2D" w:rsidP="00BC2F2D">
      <w:pPr>
        <w:widowControl w:val="0"/>
        <w:autoSpaceDE w:val="0"/>
        <w:autoSpaceDN w:val="0"/>
        <w:adjustRightInd w:val="0"/>
        <w:ind w:left="480" w:hanging="480"/>
        <w:rPr>
          <w:rFonts w:cs="Times New Roman"/>
          <w:noProof/>
          <w:szCs w:val="24"/>
        </w:rPr>
      </w:pPr>
      <w:r w:rsidRPr="00BC2F2D">
        <w:rPr>
          <w:rFonts w:cs="Times New Roman"/>
          <w:noProof/>
          <w:szCs w:val="24"/>
        </w:rPr>
        <w:t xml:space="preserve">McClelland, J. A., Webster, K. E., Feller, J. A., &amp; Menz, H. B. (2011). Knee kinematics during walking at different speeds in people who have undergone total knee replacement. </w:t>
      </w:r>
      <w:r w:rsidRPr="00BC2F2D">
        <w:rPr>
          <w:rFonts w:cs="Times New Roman"/>
          <w:i/>
          <w:iCs/>
          <w:noProof/>
          <w:szCs w:val="24"/>
        </w:rPr>
        <w:t>The Knee</w:t>
      </w:r>
      <w:r w:rsidRPr="00BC2F2D">
        <w:rPr>
          <w:rFonts w:cs="Times New Roman"/>
          <w:noProof/>
          <w:szCs w:val="24"/>
        </w:rPr>
        <w:t xml:space="preserve">, </w:t>
      </w:r>
      <w:r w:rsidRPr="00BC2F2D">
        <w:rPr>
          <w:rFonts w:cs="Times New Roman"/>
          <w:i/>
          <w:iCs/>
          <w:noProof/>
          <w:szCs w:val="24"/>
        </w:rPr>
        <w:t>18</w:t>
      </w:r>
      <w:r w:rsidRPr="00BC2F2D">
        <w:rPr>
          <w:rFonts w:cs="Times New Roman"/>
          <w:noProof/>
          <w:szCs w:val="24"/>
        </w:rPr>
        <w:t>(3), 151–155. https://doi.org/10.1016/j.knee.2010.04.005</w:t>
      </w:r>
    </w:p>
    <w:p w:rsidR="00BC2F2D" w:rsidRPr="00BC2F2D" w:rsidRDefault="00BC2F2D" w:rsidP="00BC2F2D">
      <w:pPr>
        <w:widowControl w:val="0"/>
        <w:autoSpaceDE w:val="0"/>
        <w:autoSpaceDN w:val="0"/>
        <w:adjustRightInd w:val="0"/>
        <w:ind w:left="480" w:hanging="480"/>
        <w:rPr>
          <w:rFonts w:cs="Times New Roman"/>
          <w:noProof/>
          <w:szCs w:val="24"/>
        </w:rPr>
      </w:pPr>
      <w:r w:rsidRPr="00BC2F2D">
        <w:rPr>
          <w:rFonts w:cs="Times New Roman"/>
          <w:noProof/>
          <w:szCs w:val="24"/>
        </w:rPr>
        <w:t xml:space="preserve">McFadyen, B., &amp; Winter, D. (1988). An Integrated Biomechanical Analysis of Normal Stair Asecent and Descent. </w:t>
      </w:r>
      <w:r w:rsidRPr="00BC2F2D">
        <w:rPr>
          <w:rFonts w:cs="Times New Roman"/>
          <w:i/>
          <w:iCs/>
          <w:noProof/>
          <w:szCs w:val="24"/>
        </w:rPr>
        <w:t>Journal of Biomechanics</w:t>
      </w:r>
      <w:r w:rsidRPr="00BC2F2D">
        <w:rPr>
          <w:rFonts w:cs="Times New Roman"/>
          <w:noProof/>
          <w:szCs w:val="24"/>
        </w:rPr>
        <w:t xml:space="preserve">, </w:t>
      </w:r>
      <w:r w:rsidRPr="00BC2F2D">
        <w:rPr>
          <w:rFonts w:cs="Times New Roman"/>
          <w:i/>
          <w:iCs/>
          <w:noProof/>
          <w:szCs w:val="24"/>
        </w:rPr>
        <w:t>21</w:t>
      </w:r>
      <w:r w:rsidRPr="00BC2F2D">
        <w:rPr>
          <w:rFonts w:cs="Times New Roman"/>
          <w:noProof/>
          <w:szCs w:val="24"/>
        </w:rPr>
        <w:t>(9), 733–744. https://doi.org/10.1016/0021-9290(88)90282-5</w:t>
      </w:r>
    </w:p>
    <w:p w:rsidR="00BC2F2D" w:rsidRPr="00BC2F2D" w:rsidRDefault="00BC2F2D" w:rsidP="00BC2F2D">
      <w:pPr>
        <w:widowControl w:val="0"/>
        <w:autoSpaceDE w:val="0"/>
        <w:autoSpaceDN w:val="0"/>
        <w:adjustRightInd w:val="0"/>
        <w:ind w:left="480" w:hanging="480"/>
        <w:rPr>
          <w:rFonts w:cs="Times New Roman"/>
          <w:noProof/>
          <w:szCs w:val="24"/>
        </w:rPr>
      </w:pPr>
      <w:r w:rsidRPr="00BC2F2D">
        <w:rPr>
          <w:rFonts w:cs="Times New Roman"/>
          <w:noProof/>
          <w:szCs w:val="24"/>
        </w:rPr>
        <w:t xml:space="preserve">Protopapadaki, A., Drechsler, W. I., Cramp, M. C., Coutts, F. J., &amp; Scott, O. M. (2007). Hip, knee, ankle kinematics and kinetics during stair ascent and descent in healthy young individuals. </w:t>
      </w:r>
      <w:r w:rsidRPr="00BC2F2D">
        <w:rPr>
          <w:rFonts w:cs="Times New Roman"/>
          <w:i/>
          <w:iCs/>
          <w:noProof/>
          <w:szCs w:val="24"/>
        </w:rPr>
        <w:t>Clinical Biomechanics</w:t>
      </w:r>
      <w:r w:rsidRPr="00BC2F2D">
        <w:rPr>
          <w:rFonts w:cs="Times New Roman"/>
          <w:noProof/>
          <w:szCs w:val="24"/>
        </w:rPr>
        <w:t xml:space="preserve">, </w:t>
      </w:r>
      <w:r w:rsidRPr="00BC2F2D">
        <w:rPr>
          <w:rFonts w:cs="Times New Roman"/>
          <w:i/>
          <w:iCs/>
          <w:noProof/>
          <w:szCs w:val="24"/>
        </w:rPr>
        <w:t>22</w:t>
      </w:r>
      <w:r w:rsidRPr="00BC2F2D">
        <w:rPr>
          <w:rFonts w:cs="Times New Roman"/>
          <w:noProof/>
          <w:szCs w:val="24"/>
        </w:rPr>
        <w:t>(2), 203–210. https://doi.org/10.1016/j.clinbiomech.2006.09.010</w:t>
      </w:r>
    </w:p>
    <w:p w:rsidR="00BC2F2D" w:rsidRPr="00BC2F2D" w:rsidRDefault="00BC2F2D" w:rsidP="00BC2F2D">
      <w:pPr>
        <w:widowControl w:val="0"/>
        <w:autoSpaceDE w:val="0"/>
        <w:autoSpaceDN w:val="0"/>
        <w:adjustRightInd w:val="0"/>
        <w:ind w:left="480" w:hanging="480"/>
        <w:rPr>
          <w:rFonts w:cs="Times New Roman"/>
          <w:noProof/>
          <w:szCs w:val="24"/>
        </w:rPr>
      </w:pPr>
      <w:r w:rsidRPr="00BC2F2D">
        <w:rPr>
          <w:rFonts w:cs="Times New Roman"/>
          <w:noProof/>
          <w:szCs w:val="24"/>
        </w:rPr>
        <w:t xml:space="preserve">Riener, R., Rabuffetti, M., &amp; Frigo, C. (2002). Stair ascent and descent at different inclinations. </w:t>
      </w:r>
      <w:r w:rsidRPr="00BC2F2D">
        <w:rPr>
          <w:rFonts w:cs="Times New Roman"/>
          <w:i/>
          <w:iCs/>
          <w:noProof/>
          <w:szCs w:val="24"/>
        </w:rPr>
        <w:t>Gait and Posture</w:t>
      </w:r>
      <w:r w:rsidRPr="00BC2F2D">
        <w:rPr>
          <w:rFonts w:cs="Times New Roman"/>
          <w:noProof/>
          <w:szCs w:val="24"/>
        </w:rPr>
        <w:t xml:space="preserve">, </w:t>
      </w:r>
      <w:r w:rsidRPr="00BC2F2D">
        <w:rPr>
          <w:rFonts w:cs="Times New Roman"/>
          <w:i/>
          <w:iCs/>
          <w:noProof/>
          <w:szCs w:val="24"/>
        </w:rPr>
        <w:t>15</w:t>
      </w:r>
      <w:r w:rsidRPr="00BC2F2D">
        <w:rPr>
          <w:rFonts w:cs="Times New Roman"/>
          <w:noProof/>
          <w:szCs w:val="24"/>
        </w:rPr>
        <w:t>(1), 32–44. https://doi.org/10.1016/S0966-6362(01)00162-X</w:t>
      </w:r>
    </w:p>
    <w:p w:rsidR="00BC2F2D" w:rsidRPr="00BC2F2D" w:rsidRDefault="00BC2F2D" w:rsidP="00BC2F2D">
      <w:pPr>
        <w:widowControl w:val="0"/>
        <w:autoSpaceDE w:val="0"/>
        <w:autoSpaceDN w:val="0"/>
        <w:adjustRightInd w:val="0"/>
        <w:ind w:left="480" w:hanging="480"/>
        <w:rPr>
          <w:rFonts w:cs="Times New Roman"/>
          <w:noProof/>
          <w:szCs w:val="24"/>
        </w:rPr>
      </w:pPr>
      <w:r w:rsidRPr="00BC2F2D">
        <w:rPr>
          <w:rFonts w:cs="Times New Roman"/>
          <w:noProof/>
          <w:szCs w:val="24"/>
        </w:rPr>
        <w:t xml:space="preserve">Sylos-Labini, F., La Scaleia, V., d’Avella, A., Pisotta, I., Tamburella, F., Scivoletto, G., … Ivanenko, Y. P. (2014). EMG patterns during assisted walking in the exoskeleton. </w:t>
      </w:r>
      <w:r w:rsidRPr="00BC2F2D">
        <w:rPr>
          <w:rFonts w:cs="Times New Roman"/>
          <w:i/>
          <w:iCs/>
          <w:noProof/>
          <w:szCs w:val="24"/>
        </w:rPr>
        <w:t>Frontiers in Human Neuroscience</w:t>
      </w:r>
      <w:r w:rsidRPr="00BC2F2D">
        <w:rPr>
          <w:rFonts w:cs="Times New Roman"/>
          <w:noProof/>
          <w:szCs w:val="24"/>
        </w:rPr>
        <w:t xml:space="preserve">, </w:t>
      </w:r>
      <w:r w:rsidRPr="00BC2F2D">
        <w:rPr>
          <w:rFonts w:cs="Times New Roman"/>
          <w:i/>
          <w:iCs/>
          <w:noProof/>
          <w:szCs w:val="24"/>
        </w:rPr>
        <w:t>8</w:t>
      </w:r>
      <w:r w:rsidRPr="00BC2F2D">
        <w:rPr>
          <w:rFonts w:cs="Times New Roman"/>
          <w:noProof/>
          <w:szCs w:val="24"/>
        </w:rPr>
        <w:t>, 423. https://doi.org/10.3389/fnhum.2014.00423</w:t>
      </w:r>
    </w:p>
    <w:p w:rsidR="00BC2F2D" w:rsidRPr="00BC2F2D" w:rsidRDefault="00BC2F2D" w:rsidP="00BC2F2D">
      <w:pPr>
        <w:widowControl w:val="0"/>
        <w:autoSpaceDE w:val="0"/>
        <w:autoSpaceDN w:val="0"/>
        <w:adjustRightInd w:val="0"/>
        <w:ind w:left="480" w:hanging="480"/>
        <w:rPr>
          <w:rFonts w:cs="Times New Roman"/>
          <w:noProof/>
          <w:szCs w:val="24"/>
        </w:rPr>
      </w:pPr>
      <w:r w:rsidRPr="00BC2F2D">
        <w:rPr>
          <w:rFonts w:cs="Times New Roman"/>
          <w:noProof/>
          <w:szCs w:val="24"/>
        </w:rPr>
        <w:t xml:space="preserve">Varol, H. A., Sup, F., &amp; Goldfarb, M. (2010). Multiclass Real-Time Intent Recognition of a Powered Lower Limb Prosthesis. </w:t>
      </w:r>
      <w:r w:rsidRPr="00BC2F2D">
        <w:rPr>
          <w:rFonts w:cs="Times New Roman"/>
          <w:i/>
          <w:iCs/>
          <w:noProof/>
          <w:szCs w:val="24"/>
        </w:rPr>
        <w:t>IEEE Transactions on Biomedical Engineering</w:t>
      </w:r>
      <w:r w:rsidRPr="00BC2F2D">
        <w:rPr>
          <w:rFonts w:cs="Times New Roman"/>
          <w:noProof/>
          <w:szCs w:val="24"/>
        </w:rPr>
        <w:t xml:space="preserve">, </w:t>
      </w:r>
      <w:r w:rsidRPr="00BC2F2D">
        <w:rPr>
          <w:rFonts w:cs="Times New Roman"/>
          <w:i/>
          <w:iCs/>
          <w:noProof/>
          <w:szCs w:val="24"/>
        </w:rPr>
        <w:t>57</w:t>
      </w:r>
      <w:r w:rsidRPr="00BC2F2D">
        <w:rPr>
          <w:rFonts w:cs="Times New Roman"/>
          <w:noProof/>
          <w:szCs w:val="24"/>
        </w:rPr>
        <w:t>(3), 542–551. https://doi.org/10.1109/TBME.2009.2034734</w:t>
      </w:r>
    </w:p>
    <w:p w:rsidR="00BC2F2D" w:rsidRPr="00BC2F2D" w:rsidRDefault="00BC2F2D" w:rsidP="00BC2F2D">
      <w:pPr>
        <w:widowControl w:val="0"/>
        <w:autoSpaceDE w:val="0"/>
        <w:autoSpaceDN w:val="0"/>
        <w:adjustRightInd w:val="0"/>
        <w:ind w:left="480" w:hanging="480"/>
        <w:rPr>
          <w:rFonts w:cs="Times New Roman"/>
          <w:noProof/>
        </w:rPr>
      </w:pPr>
      <w:r w:rsidRPr="00BC2F2D">
        <w:rPr>
          <w:rFonts w:cs="Times New Roman"/>
          <w:noProof/>
          <w:szCs w:val="24"/>
        </w:rPr>
        <w:t xml:space="preserve">Winter, D. A. (1983). Biomechanical motor patterns in normal walking. </w:t>
      </w:r>
      <w:r w:rsidRPr="00BC2F2D">
        <w:rPr>
          <w:rFonts w:cs="Times New Roman"/>
          <w:i/>
          <w:iCs/>
          <w:noProof/>
          <w:szCs w:val="24"/>
        </w:rPr>
        <w:t>Journal of Motor Behavior</w:t>
      </w:r>
      <w:r w:rsidRPr="00BC2F2D">
        <w:rPr>
          <w:rFonts w:cs="Times New Roman"/>
          <w:noProof/>
          <w:szCs w:val="24"/>
        </w:rPr>
        <w:t xml:space="preserve">, </w:t>
      </w:r>
      <w:r w:rsidRPr="00BC2F2D">
        <w:rPr>
          <w:rFonts w:cs="Times New Roman"/>
          <w:i/>
          <w:iCs/>
          <w:noProof/>
          <w:szCs w:val="24"/>
        </w:rPr>
        <w:t>15</w:t>
      </w:r>
      <w:r w:rsidRPr="00BC2F2D">
        <w:rPr>
          <w:rFonts w:cs="Times New Roman"/>
          <w:noProof/>
          <w:szCs w:val="24"/>
        </w:rPr>
        <w:t>(4), 302–30. Retrieved from http://www.ncbi.nlm.nih.gov/pubmed/15151864</w:t>
      </w:r>
      <w:bookmarkEnd w:id="746"/>
    </w:p>
    <w:p w:rsidR="00147C1C" w:rsidRPr="00147C1C" w:rsidRDefault="005848C3">
      <w:pPr>
        <w:widowControl w:val="0"/>
        <w:autoSpaceDE w:val="0"/>
        <w:autoSpaceDN w:val="0"/>
        <w:adjustRightInd w:val="0"/>
        <w:ind w:left="480" w:hanging="480"/>
        <w:pPrChange w:id="747" w:author="Blair Hu" w:date="2017-12-15T17:10:00Z">
          <w:pPr>
            <w:ind w:left="450" w:hanging="450"/>
          </w:pPr>
        </w:pPrChange>
      </w:pPr>
      <w:r>
        <w:fldChar w:fldCharType="end"/>
      </w:r>
      <w:del w:id="748" w:author="Blair Hu" w:date="2017-12-15T11:30:00Z">
        <w:r w:rsidR="00147C1C" w:rsidDel="005B13ED">
          <w:delText xml:space="preserve">Winter, D. (1983). Biomechanical motor patterns in normal walking. </w:delText>
        </w:r>
        <w:r w:rsidR="00147C1C" w:rsidDel="005B13ED">
          <w:rPr>
            <w:i/>
          </w:rPr>
          <w:delText>Journal of Motor Behavior</w:delText>
        </w:r>
        <w:r w:rsidR="00147C1C" w:rsidDel="005B13ED">
          <w:delText xml:space="preserve">, </w:delText>
        </w:r>
        <w:r w:rsidR="00147C1C" w:rsidDel="005B13ED">
          <w:rPr>
            <w:i/>
          </w:rPr>
          <w:delText>15</w:delText>
        </w:r>
        <w:r w:rsidR="00147C1C" w:rsidDel="005B13ED">
          <w:delText xml:space="preserve">(4), 302-330. </w:delText>
        </w:r>
        <w:r w:rsidR="006E13BB" w:rsidDel="005B13ED">
          <w:delText>https://</w:delText>
        </w:r>
        <w:r w:rsidR="00147C1C" w:rsidRPr="00147C1C" w:rsidDel="005B13ED">
          <w:delText>doi.org/10.1080/00222895.1983.10735302</w:delText>
        </w:r>
      </w:del>
    </w:p>
    <w:sectPr w:rsidR="00147C1C" w:rsidRPr="00147C1C" w:rsidSect="00D537FA">
      <w:headerReference w:type="even" r:id="rId10"/>
      <w:headerReference w:type="default" r:id="rId11"/>
      <w:footerReference w:type="even" r:id="rId12"/>
      <w:footerReference w:type="default" r:id="rId13"/>
      <w:headerReference w:type="first" r:id="rId14"/>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E0E" w:rsidRDefault="00422E0E" w:rsidP="00117666">
      <w:pPr>
        <w:spacing w:after="0"/>
      </w:pPr>
      <w:r>
        <w:separator/>
      </w:r>
    </w:p>
  </w:endnote>
  <w:endnote w:type="continuationSeparator" w:id="0">
    <w:p w:rsidR="00422E0E" w:rsidRDefault="00422E0E"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9D" w:rsidRPr="00577C4C" w:rsidRDefault="00C52A7B">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61D01454" wp14:editId="06A8C1B2">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D01454"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31B81B7" wp14:editId="214BF7DD">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87E6B" w:rsidRPr="00487E6B">
                            <w:rPr>
                              <w:noProof/>
                              <w:color w:val="000000" w:themeColor="text1"/>
                              <w:sz w:val="22"/>
                              <w:szCs w:val="40"/>
                            </w:rPr>
                            <w:t>8</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1B81B7"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87E6B" w:rsidRPr="00487E6B">
                      <w:rPr>
                        <w:noProof/>
                        <w:color w:val="000000" w:themeColor="text1"/>
                        <w:sz w:val="22"/>
                        <w:szCs w:val="40"/>
                      </w:rPr>
                      <w:t>8</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73F246AB" wp14:editId="308E107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87E6B" w:rsidRPr="00487E6B">
                            <w:rPr>
                              <w:noProof/>
                              <w:color w:val="000000" w:themeColor="text1"/>
                              <w:sz w:val="22"/>
                              <w:szCs w:val="40"/>
                            </w:rPr>
                            <w:t>7</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3F246AB"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87E6B" w:rsidRPr="00487E6B">
                      <w:rPr>
                        <w:noProof/>
                        <w:color w:val="000000" w:themeColor="text1"/>
                        <w:sz w:val="22"/>
                        <w:szCs w:val="40"/>
                      </w:rPr>
                      <w:t>7</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E0E" w:rsidRDefault="00422E0E" w:rsidP="00117666">
      <w:pPr>
        <w:spacing w:after="0"/>
      </w:pPr>
      <w:r>
        <w:separator/>
      </w:r>
    </w:p>
  </w:footnote>
  <w:footnote w:type="continuationSeparator" w:id="0">
    <w:p w:rsidR="00422E0E" w:rsidRDefault="00422E0E"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9D" w:rsidRPr="007E3148" w:rsidRDefault="00331C7A" w:rsidP="00A53000">
    <w:pPr>
      <w:pStyle w:val="Header"/>
    </w:pPr>
    <w:r>
      <w:t>Benchmark datasets for unassisted able-bodied locomotion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9D" w:rsidRDefault="005A1D84" w:rsidP="00A53000">
    <w:pPr>
      <w:pStyle w:val="Header"/>
    </w:pPr>
    <w:r w:rsidRPr="005A1D84">
      <w:rPr>
        <w:noProof/>
        <w:color w:val="A6A6A6" w:themeColor="background1" w:themeShade="A6"/>
      </w:rPr>
      <w:drawing>
        <wp:inline distT="0" distB="0" distL="0" distR="0">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59E25C3"/>
    <w:multiLevelType w:val="multilevel"/>
    <w:tmpl w:val="C3CE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8"/>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Heading1"/>
        <w:lvlText w:val="%1"/>
        <w:lvlJc w:val="left"/>
        <w:pPr>
          <w:tabs>
            <w:tab w:val="num" w:pos="2097"/>
          </w:tabs>
          <w:ind w:left="2097" w:hanging="567"/>
        </w:pPr>
        <w:rPr>
          <w:rFonts w:hint="default"/>
        </w:rPr>
      </w:lvl>
    </w:lvlOverride>
    <w:lvlOverride w:ilvl="1">
      <w:lvl w:ilvl="1">
        <w:start w:val="1"/>
        <w:numFmt w:val="decimal"/>
        <w:pStyle w:val="Heading2"/>
        <w:lvlText w:val="%1.%2"/>
        <w:lvlJc w:val="left"/>
        <w:pPr>
          <w:tabs>
            <w:tab w:val="num" w:pos="2097"/>
          </w:tabs>
          <w:ind w:left="209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7"/>
  </w:num>
  <w:num w:numId="21">
    <w:abstractNumId w:val="3"/>
  </w:num>
  <w:num w:numId="22">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air Hu">
    <w15:presenceInfo w15:providerId="None" w15:userId="Blair 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trackRevisions/>
  <w:defaultTabStop w:val="720"/>
  <w:evenAndOddHeaders/>
  <w:characterSpacingControl w:val="doNotCompress"/>
  <w:hdrShapeDefaults>
    <o:shapedefaults v:ext="edit" spidmax="419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0E"/>
    <w:rsid w:val="000071EE"/>
    <w:rsid w:val="00007248"/>
    <w:rsid w:val="00010044"/>
    <w:rsid w:val="0001088B"/>
    <w:rsid w:val="00011729"/>
    <w:rsid w:val="00012B13"/>
    <w:rsid w:val="000139D6"/>
    <w:rsid w:val="0001787F"/>
    <w:rsid w:val="00020612"/>
    <w:rsid w:val="0002367F"/>
    <w:rsid w:val="0002627B"/>
    <w:rsid w:val="000279D3"/>
    <w:rsid w:val="000307CE"/>
    <w:rsid w:val="00034304"/>
    <w:rsid w:val="00035434"/>
    <w:rsid w:val="0003600F"/>
    <w:rsid w:val="000362BC"/>
    <w:rsid w:val="00036656"/>
    <w:rsid w:val="00037E4F"/>
    <w:rsid w:val="000418EF"/>
    <w:rsid w:val="000450B6"/>
    <w:rsid w:val="00045678"/>
    <w:rsid w:val="000458E4"/>
    <w:rsid w:val="000463F9"/>
    <w:rsid w:val="000471FF"/>
    <w:rsid w:val="00050BFA"/>
    <w:rsid w:val="000534A7"/>
    <w:rsid w:val="00053EA5"/>
    <w:rsid w:val="00054D76"/>
    <w:rsid w:val="00056BE4"/>
    <w:rsid w:val="0005723A"/>
    <w:rsid w:val="00057F9D"/>
    <w:rsid w:val="00060654"/>
    <w:rsid w:val="00061006"/>
    <w:rsid w:val="00061B30"/>
    <w:rsid w:val="000633DB"/>
    <w:rsid w:val="00063D84"/>
    <w:rsid w:val="0006636D"/>
    <w:rsid w:val="000672E4"/>
    <w:rsid w:val="00073317"/>
    <w:rsid w:val="00077D53"/>
    <w:rsid w:val="00077F69"/>
    <w:rsid w:val="00080866"/>
    <w:rsid w:val="00081394"/>
    <w:rsid w:val="00082B59"/>
    <w:rsid w:val="00085961"/>
    <w:rsid w:val="00087056"/>
    <w:rsid w:val="000877D8"/>
    <w:rsid w:val="000938B6"/>
    <w:rsid w:val="000958C5"/>
    <w:rsid w:val="00097682"/>
    <w:rsid w:val="000A35DA"/>
    <w:rsid w:val="000A4771"/>
    <w:rsid w:val="000A6420"/>
    <w:rsid w:val="000A7E47"/>
    <w:rsid w:val="000B11D5"/>
    <w:rsid w:val="000B34BD"/>
    <w:rsid w:val="000B5C88"/>
    <w:rsid w:val="000B6941"/>
    <w:rsid w:val="000B7FD7"/>
    <w:rsid w:val="000C4948"/>
    <w:rsid w:val="000C5C40"/>
    <w:rsid w:val="000C7E2A"/>
    <w:rsid w:val="000D27F1"/>
    <w:rsid w:val="000D4777"/>
    <w:rsid w:val="000D4DB0"/>
    <w:rsid w:val="000D52B5"/>
    <w:rsid w:val="000D73FC"/>
    <w:rsid w:val="000E00FD"/>
    <w:rsid w:val="000E3C89"/>
    <w:rsid w:val="000E41BE"/>
    <w:rsid w:val="000E55AE"/>
    <w:rsid w:val="000E58AE"/>
    <w:rsid w:val="000E7087"/>
    <w:rsid w:val="000F0270"/>
    <w:rsid w:val="000F3A3D"/>
    <w:rsid w:val="000F47B3"/>
    <w:rsid w:val="000F4CFB"/>
    <w:rsid w:val="000F7B55"/>
    <w:rsid w:val="00104229"/>
    <w:rsid w:val="00105B17"/>
    <w:rsid w:val="00110435"/>
    <w:rsid w:val="001115F5"/>
    <w:rsid w:val="00111DB0"/>
    <w:rsid w:val="0011245E"/>
    <w:rsid w:val="00112504"/>
    <w:rsid w:val="00114458"/>
    <w:rsid w:val="001146DA"/>
    <w:rsid w:val="00115B26"/>
    <w:rsid w:val="00116EA2"/>
    <w:rsid w:val="00117666"/>
    <w:rsid w:val="00120CB2"/>
    <w:rsid w:val="0012165E"/>
    <w:rsid w:val="001223A7"/>
    <w:rsid w:val="00122E8E"/>
    <w:rsid w:val="00123128"/>
    <w:rsid w:val="001300CD"/>
    <w:rsid w:val="001313FA"/>
    <w:rsid w:val="00131445"/>
    <w:rsid w:val="00133E11"/>
    <w:rsid w:val="00134256"/>
    <w:rsid w:val="00141DE2"/>
    <w:rsid w:val="00142823"/>
    <w:rsid w:val="00147395"/>
    <w:rsid w:val="00147C1C"/>
    <w:rsid w:val="0015199C"/>
    <w:rsid w:val="001524A2"/>
    <w:rsid w:val="00153DB2"/>
    <w:rsid w:val="001552C9"/>
    <w:rsid w:val="001571AF"/>
    <w:rsid w:val="00157A3B"/>
    <w:rsid w:val="00157D54"/>
    <w:rsid w:val="00162133"/>
    <w:rsid w:val="0016258B"/>
    <w:rsid w:val="001665B5"/>
    <w:rsid w:val="00172730"/>
    <w:rsid w:val="00172FB8"/>
    <w:rsid w:val="00174020"/>
    <w:rsid w:val="00175800"/>
    <w:rsid w:val="001759BA"/>
    <w:rsid w:val="001762BE"/>
    <w:rsid w:val="00176744"/>
    <w:rsid w:val="00177D84"/>
    <w:rsid w:val="00180B28"/>
    <w:rsid w:val="00181BCE"/>
    <w:rsid w:val="001832F7"/>
    <w:rsid w:val="00187B4D"/>
    <w:rsid w:val="001906A6"/>
    <w:rsid w:val="00193FE3"/>
    <w:rsid w:val="001964EF"/>
    <w:rsid w:val="00196FCD"/>
    <w:rsid w:val="001A3C1B"/>
    <w:rsid w:val="001A45BD"/>
    <w:rsid w:val="001A479D"/>
    <w:rsid w:val="001A5E00"/>
    <w:rsid w:val="001B1A2C"/>
    <w:rsid w:val="001B469D"/>
    <w:rsid w:val="001C025C"/>
    <w:rsid w:val="001C5E0E"/>
    <w:rsid w:val="001C72B0"/>
    <w:rsid w:val="001D0D24"/>
    <w:rsid w:val="001D4863"/>
    <w:rsid w:val="001D55B4"/>
    <w:rsid w:val="001D5C23"/>
    <w:rsid w:val="001E0872"/>
    <w:rsid w:val="001E57F4"/>
    <w:rsid w:val="001E5924"/>
    <w:rsid w:val="001E69B9"/>
    <w:rsid w:val="001E7CAA"/>
    <w:rsid w:val="001F4C07"/>
    <w:rsid w:val="001F5E6E"/>
    <w:rsid w:val="00200505"/>
    <w:rsid w:val="00201AE7"/>
    <w:rsid w:val="00202800"/>
    <w:rsid w:val="00203A34"/>
    <w:rsid w:val="0020531E"/>
    <w:rsid w:val="0020629D"/>
    <w:rsid w:val="002113E6"/>
    <w:rsid w:val="00212514"/>
    <w:rsid w:val="00214D00"/>
    <w:rsid w:val="002176CC"/>
    <w:rsid w:val="00217CAD"/>
    <w:rsid w:val="00220AEA"/>
    <w:rsid w:val="00222826"/>
    <w:rsid w:val="0022314C"/>
    <w:rsid w:val="00223A6F"/>
    <w:rsid w:val="00224F83"/>
    <w:rsid w:val="002267B9"/>
    <w:rsid w:val="00226954"/>
    <w:rsid w:val="002277BE"/>
    <w:rsid w:val="002328EA"/>
    <w:rsid w:val="00232A48"/>
    <w:rsid w:val="00237340"/>
    <w:rsid w:val="0023749E"/>
    <w:rsid w:val="00245C23"/>
    <w:rsid w:val="002473DD"/>
    <w:rsid w:val="002520D0"/>
    <w:rsid w:val="00260A0C"/>
    <w:rsid w:val="002629A3"/>
    <w:rsid w:val="002629EA"/>
    <w:rsid w:val="00262B8B"/>
    <w:rsid w:val="00265660"/>
    <w:rsid w:val="00266643"/>
    <w:rsid w:val="00267083"/>
    <w:rsid w:val="00267D18"/>
    <w:rsid w:val="00273DB7"/>
    <w:rsid w:val="00274907"/>
    <w:rsid w:val="002800BF"/>
    <w:rsid w:val="00281A41"/>
    <w:rsid w:val="00282EFA"/>
    <w:rsid w:val="002868E2"/>
    <w:rsid w:val="002869C3"/>
    <w:rsid w:val="00286F01"/>
    <w:rsid w:val="0028724B"/>
    <w:rsid w:val="002876D2"/>
    <w:rsid w:val="002879AC"/>
    <w:rsid w:val="0029296A"/>
    <w:rsid w:val="002934F3"/>
    <w:rsid w:val="002936E4"/>
    <w:rsid w:val="00294D29"/>
    <w:rsid w:val="00296B88"/>
    <w:rsid w:val="0029736D"/>
    <w:rsid w:val="002A04DE"/>
    <w:rsid w:val="002A0BA5"/>
    <w:rsid w:val="002A19F6"/>
    <w:rsid w:val="002A656E"/>
    <w:rsid w:val="002B08D0"/>
    <w:rsid w:val="002B4545"/>
    <w:rsid w:val="002B727F"/>
    <w:rsid w:val="002C5FF6"/>
    <w:rsid w:val="002C74CA"/>
    <w:rsid w:val="002D0839"/>
    <w:rsid w:val="002D1551"/>
    <w:rsid w:val="002D4AEB"/>
    <w:rsid w:val="002D7B48"/>
    <w:rsid w:val="002E0037"/>
    <w:rsid w:val="002E18DA"/>
    <w:rsid w:val="002E23AE"/>
    <w:rsid w:val="002E2816"/>
    <w:rsid w:val="002E52FE"/>
    <w:rsid w:val="002E6B62"/>
    <w:rsid w:val="002E71F2"/>
    <w:rsid w:val="002E73DB"/>
    <w:rsid w:val="002F31D3"/>
    <w:rsid w:val="002F59A3"/>
    <w:rsid w:val="002F744D"/>
    <w:rsid w:val="00300FB8"/>
    <w:rsid w:val="003033EC"/>
    <w:rsid w:val="00303DE6"/>
    <w:rsid w:val="00310124"/>
    <w:rsid w:val="00310496"/>
    <w:rsid w:val="003149B3"/>
    <w:rsid w:val="00315B19"/>
    <w:rsid w:val="00317001"/>
    <w:rsid w:val="0032029E"/>
    <w:rsid w:val="00320525"/>
    <w:rsid w:val="0032081D"/>
    <w:rsid w:val="003214A8"/>
    <w:rsid w:val="00324242"/>
    <w:rsid w:val="00325856"/>
    <w:rsid w:val="003258FD"/>
    <w:rsid w:val="00326C8F"/>
    <w:rsid w:val="00326EA6"/>
    <w:rsid w:val="00327B9E"/>
    <w:rsid w:val="00331C7A"/>
    <w:rsid w:val="00332A6B"/>
    <w:rsid w:val="00335434"/>
    <w:rsid w:val="00335710"/>
    <w:rsid w:val="00337179"/>
    <w:rsid w:val="00342A76"/>
    <w:rsid w:val="00344F1D"/>
    <w:rsid w:val="00347D55"/>
    <w:rsid w:val="00350A51"/>
    <w:rsid w:val="00351106"/>
    <w:rsid w:val="00352573"/>
    <w:rsid w:val="003544FB"/>
    <w:rsid w:val="003551A1"/>
    <w:rsid w:val="003573E7"/>
    <w:rsid w:val="0035751F"/>
    <w:rsid w:val="00361F35"/>
    <w:rsid w:val="003633F2"/>
    <w:rsid w:val="00363EE5"/>
    <w:rsid w:val="00364276"/>
    <w:rsid w:val="00365045"/>
    <w:rsid w:val="00365D63"/>
    <w:rsid w:val="0036721C"/>
    <w:rsid w:val="00367312"/>
    <w:rsid w:val="0036793B"/>
    <w:rsid w:val="00372153"/>
    <w:rsid w:val="00372682"/>
    <w:rsid w:val="0037278F"/>
    <w:rsid w:val="00376CC5"/>
    <w:rsid w:val="00380DB3"/>
    <w:rsid w:val="00381DDD"/>
    <w:rsid w:val="00385629"/>
    <w:rsid w:val="003857E7"/>
    <w:rsid w:val="00386717"/>
    <w:rsid w:val="00386CD6"/>
    <w:rsid w:val="003873A4"/>
    <w:rsid w:val="00390235"/>
    <w:rsid w:val="003924E1"/>
    <w:rsid w:val="00393D7A"/>
    <w:rsid w:val="00393FEF"/>
    <w:rsid w:val="003950AB"/>
    <w:rsid w:val="003960B1"/>
    <w:rsid w:val="0039682C"/>
    <w:rsid w:val="0039693B"/>
    <w:rsid w:val="003A1AED"/>
    <w:rsid w:val="003A2667"/>
    <w:rsid w:val="003A32E5"/>
    <w:rsid w:val="003A50D5"/>
    <w:rsid w:val="003B127E"/>
    <w:rsid w:val="003B1508"/>
    <w:rsid w:val="003B289C"/>
    <w:rsid w:val="003B3229"/>
    <w:rsid w:val="003B3862"/>
    <w:rsid w:val="003B56A9"/>
    <w:rsid w:val="003B6CCA"/>
    <w:rsid w:val="003C29E6"/>
    <w:rsid w:val="003C3A85"/>
    <w:rsid w:val="003C55E4"/>
    <w:rsid w:val="003C6BC9"/>
    <w:rsid w:val="003C6DC9"/>
    <w:rsid w:val="003D2F1D"/>
    <w:rsid w:val="003D2F2D"/>
    <w:rsid w:val="003D30ED"/>
    <w:rsid w:val="003D5D83"/>
    <w:rsid w:val="003D7212"/>
    <w:rsid w:val="003D7DC5"/>
    <w:rsid w:val="003E07C3"/>
    <w:rsid w:val="003E2059"/>
    <w:rsid w:val="003E26E7"/>
    <w:rsid w:val="003F37F5"/>
    <w:rsid w:val="003F4666"/>
    <w:rsid w:val="003F47F8"/>
    <w:rsid w:val="003F4D0A"/>
    <w:rsid w:val="003F674D"/>
    <w:rsid w:val="004004D7"/>
    <w:rsid w:val="0040158B"/>
    <w:rsid w:val="00401590"/>
    <w:rsid w:val="0040283C"/>
    <w:rsid w:val="004035CF"/>
    <w:rsid w:val="00403FCB"/>
    <w:rsid w:val="00405CFC"/>
    <w:rsid w:val="004116B4"/>
    <w:rsid w:val="00414038"/>
    <w:rsid w:val="00414134"/>
    <w:rsid w:val="00414419"/>
    <w:rsid w:val="00414CA1"/>
    <w:rsid w:val="00415195"/>
    <w:rsid w:val="004159E5"/>
    <w:rsid w:val="00417445"/>
    <w:rsid w:val="004179D5"/>
    <w:rsid w:val="00417E56"/>
    <w:rsid w:val="00422E0E"/>
    <w:rsid w:val="0043236E"/>
    <w:rsid w:val="00432A26"/>
    <w:rsid w:val="00436FE8"/>
    <w:rsid w:val="004378FB"/>
    <w:rsid w:val="00437A37"/>
    <w:rsid w:val="004405B4"/>
    <w:rsid w:val="00440E3D"/>
    <w:rsid w:val="00443938"/>
    <w:rsid w:val="004470A5"/>
    <w:rsid w:val="00447DC1"/>
    <w:rsid w:val="0045030F"/>
    <w:rsid w:val="00450967"/>
    <w:rsid w:val="00453ACC"/>
    <w:rsid w:val="0045588B"/>
    <w:rsid w:val="00456D56"/>
    <w:rsid w:val="0046044E"/>
    <w:rsid w:val="00461D2D"/>
    <w:rsid w:val="00461ED1"/>
    <w:rsid w:val="00462F5D"/>
    <w:rsid w:val="00462F72"/>
    <w:rsid w:val="004635CF"/>
    <w:rsid w:val="00463666"/>
    <w:rsid w:val="00463E3D"/>
    <w:rsid w:val="004645AE"/>
    <w:rsid w:val="00473509"/>
    <w:rsid w:val="00473AC2"/>
    <w:rsid w:val="00474784"/>
    <w:rsid w:val="004759E2"/>
    <w:rsid w:val="004764FE"/>
    <w:rsid w:val="00476A8E"/>
    <w:rsid w:val="004808BD"/>
    <w:rsid w:val="00480DE2"/>
    <w:rsid w:val="00487E6B"/>
    <w:rsid w:val="00491DBB"/>
    <w:rsid w:val="004939F4"/>
    <w:rsid w:val="00495901"/>
    <w:rsid w:val="004965E4"/>
    <w:rsid w:val="00496CE8"/>
    <w:rsid w:val="004A0E8E"/>
    <w:rsid w:val="004A5638"/>
    <w:rsid w:val="004A56CE"/>
    <w:rsid w:val="004B19E9"/>
    <w:rsid w:val="004B3F30"/>
    <w:rsid w:val="004B4C18"/>
    <w:rsid w:val="004B58B9"/>
    <w:rsid w:val="004B7509"/>
    <w:rsid w:val="004C5206"/>
    <w:rsid w:val="004C69AE"/>
    <w:rsid w:val="004C7825"/>
    <w:rsid w:val="004C7E8A"/>
    <w:rsid w:val="004D0D52"/>
    <w:rsid w:val="004D14AB"/>
    <w:rsid w:val="004D3E33"/>
    <w:rsid w:val="004D5AF5"/>
    <w:rsid w:val="004D6446"/>
    <w:rsid w:val="004E0A30"/>
    <w:rsid w:val="004E2122"/>
    <w:rsid w:val="004E3B7E"/>
    <w:rsid w:val="004E56C5"/>
    <w:rsid w:val="004E6A02"/>
    <w:rsid w:val="004E6B6C"/>
    <w:rsid w:val="004E7302"/>
    <w:rsid w:val="004F045A"/>
    <w:rsid w:val="004F2030"/>
    <w:rsid w:val="004F56AB"/>
    <w:rsid w:val="00500E5E"/>
    <w:rsid w:val="005016D7"/>
    <w:rsid w:val="0050688D"/>
    <w:rsid w:val="00506B13"/>
    <w:rsid w:val="005103B1"/>
    <w:rsid w:val="005120F3"/>
    <w:rsid w:val="0051228B"/>
    <w:rsid w:val="00513104"/>
    <w:rsid w:val="005145E6"/>
    <w:rsid w:val="00516C53"/>
    <w:rsid w:val="0052319B"/>
    <w:rsid w:val="00524FF5"/>
    <w:rsid w:val="005250F2"/>
    <w:rsid w:val="0053064E"/>
    <w:rsid w:val="0053076F"/>
    <w:rsid w:val="00530D6C"/>
    <w:rsid w:val="0053120F"/>
    <w:rsid w:val="00531421"/>
    <w:rsid w:val="00531B1F"/>
    <w:rsid w:val="00531B76"/>
    <w:rsid w:val="00532AFD"/>
    <w:rsid w:val="005341D3"/>
    <w:rsid w:val="005344A4"/>
    <w:rsid w:val="005352CA"/>
    <w:rsid w:val="0054066E"/>
    <w:rsid w:val="005438F3"/>
    <w:rsid w:val="00547577"/>
    <w:rsid w:val="00552A07"/>
    <w:rsid w:val="00553067"/>
    <w:rsid w:val="00557A3B"/>
    <w:rsid w:val="00561173"/>
    <w:rsid w:val="005640FB"/>
    <w:rsid w:val="005646E2"/>
    <w:rsid w:val="00567757"/>
    <w:rsid w:val="00567762"/>
    <w:rsid w:val="00572793"/>
    <w:rsid w:val="00574553"/>
    <w:rsid w:val="00576B0C"/>
    <w:rsid w:val="00581145"/>
    <w:rsid w:val="00581994"/>
    <w:rsid w:val="0058416E"/>
    <w:rsid w:val="005848C3"/>
    <w:rsid w:val="005849D4"/>
    <w:rsid w:val="00584D9E"/>
    <w:rsid w:val="00586799"/>
    <w:rsid w:val="00587BAD"/>
    <w:rsid w:val="005915E0"/>
    <w:rsid w:val="005947BE"/>
    <w:rsid w:val="005A0877"/>
    <w:rsid w:val="005A1D84"/>
    <w:rsid w:val="005A3AD6"/>
    <w:rsid w:val="005A70EA"/>
    <w:rsid w:val="005A7538"/>
    <w:rsid w:val="005B0734"/>
    <w:rsid w:val="005B13ED"/>
    <w:rsid w:val="005B2A8D"/>
    <w:rsid w:val="005B4AEC"/>
    <w:rsid w:val="005B52F7"/>
    <w:rsid w:val="005B5F83"/>
    <w:rsid w:val="005B62C1"/>
    <w:rsid w:val="005B62F8"/>
    <w:rsid w:val="005C0734"/>
    <w:rsid w:val="005C0E03"/>
    <w:rsid w:val="005C3963"/>
    <w:rsid w:val="005C488C"/>
    <w:rsid w:val="005D1840"/>
    <w:rsid w:val="005D35E4"/>
    <w:rsid w:val="005D4CF9"/>
    <w:rsid w:val="005D5A3D"/>
    <w:rsid w:val="005D6623"/>
    <w:rsid w:val="005D7576"/>
    <w:rsid w:val="005D7910"/>
    <w:rsid w:val="005E0373"/>
    <w:rsid w:val="005E0C2E"/>
    <w:rsid w:val="005E70A3"/>
    <w:rsid w:val="005E76F6"/>
    <w:rsid w:val="005F18E4"/>
    <w:rsid w:val="005F192F"/>
    <w:rsid w:val="005F1E1E"/>
    <w:rsid w:val="005F497B"/>
    <w:rsid w:val="006013E9"/>
    <w:rsid w:val="00601850"/>
    <w:rsid w:val="00602975"/>
    <w:rsid w:val="006035ED"/>
    <w:rsid w:val="00604171"/>
    <w:rsid w:val="006044E4"/>
    <w:rsid w:val="00605753"/>
    <w:rsid w:val="00606FA0"/>
    <w:rsid w:val="00607115"/>
    <w:rsid w:val="00607160"/>
    <w:rsid w:val="00612646"/>
    <w:rsid w:val="0061272E"/>
    <w:rsid w:val="00612C64"/>
    <w:rsid w:val="00614537"/>
    <w:rsid w:val="006149E5"/>
    <w:rsid w:val="0061683A"/>
    <w:rsid w:val="00616AFC"/>
    <w:rsid w:val="0062154F"/>
    <w:rsid w:val="00621DD5"/>
    <w:rsid w:val="00622D84"/>
    <w:rsid w:val="006237E2"/>
    <w:rsid w:val="006255A0"/>
    <w:rsid w:val="0062634B"/>
    <w:rsid w:val="006267FB"/>
    <w:rsid w:val="00626A2C"/>
    <w:rsid w:val="00630443"/>
    <w:rsid w:val="00631A8C"/>
    <w:rsid w:val="006320CC"/>
    <w:rsid w:val="0063285E"/>
    <w:rsid w:val="006347B1"/>
    <w:rsid w:val="00646DEC"/>
    <w:rsid w:val="00651CA2"/>
    <w:rsid w:val="00652DF2"/>
    <w:rsid w:val="00652EFF"/>
    <w:rsid w:val="00653D60"/>
    <w:rsid w:val="00654D81"/>
    <w:rsid w:val="00660D05"/>
    <w:rsid w:val="0066152B"/>
    <w:rsid w:val="0066308A"/>
    <w:rsid w:val="00663CEB"/>
    <w:rsid w:val="0066458B"/>
    <w:rsid w:val="00670164"/>
    <w:rsid w:val="006715D6"/>
    <w:rsid w:val="00671D9A"/>
    <w:rsid w:val="00672E6B"/>
    <w:rsid w:val="00673952"/>
    <w:rsid w:val="00673D19"/>
    <w:rsid w:val="00674536"/>
    <w:rsid w:val="00675758"/>
    <w:rsid w:val="00676190"/>
    <w:rsid w:val="006775D1"/>
    <w:rsid w:val="00677B0B"/>
    <w:rsid w:val="00680E9C"/>
    <w:rsid w:val="0068450C"/>
    <w:rsid w:val="00685327"/>
    <w:rsid w:val="0068682C"/>
    <w:rsid w:val="00686C9D"/>
    <w:rsid w:val="00690C0C"/>
    <w:rsid w:val="006910DA"/>
    <w:rsid w:val="00692499"/>
    <w:rsid w:val="006925AB"/>
    <w:rsid w:val="00693D50"/>
    <w:rsid w:val="006A0449"/>
    <w:rsid w:val="006A131E"/>
    <w:rsid w:val="006A20D4"/>
    <w:rsid w:val="006A2DF0"/>
    <w:rsid w:val="006A432E"/>
    <w:rsid w:val="006A4996"/>
    <w:rsid w:val="006A773E"/>
    <w:rsid w:val="006B26E0"/>
    <w:rsid w:val="006B2D5B"/>
    <w:rsid w:val="006B55D9"/>
    <w:rsid w:val="006B5FE8"/>
    <w:rsid w:val="006B7D14"/>
    <w:rsid w:val="006C2D55"/>
    <w:rsid w:val="006C5AC0"/>
    <w:rsid w:val="006C5C48"/>
    <w:rsid w:val="006C62C1"/>
    <w:rsid w:val="006C6C80"/>
    <w:rsid w:val="006D4611"/>
    <w:rsid w:val="006D58E6"/>
    <w:rsid w:val="006D5B93"/>
    <w:rsid w:val="006D630F"/>
    <w:rsid w:val="006D702F"/>
    <w:rsid w:val="006D7393"/>
    <w:rsid w:val="006D7B59"/>
    <w:rsid w:val="006E13BB"/>
    <w:rsid w:val="006E2BB8"/>
    <w:rsid w:val="006E31C3"/>
    <w:rsid w:val="006E3785"/>
    <w:rsid w:val="006E517E"/>
    <w:rsid w:val="006E599F"/>
    <w:rsid w:val="006E5C26"/>
    <w:rsid w:val="006E6847"/>
    <w:rsid w:val="006F15A0"/>
    <w:rsid w:val="00703B19"/>
    <w:rsid w:val="007101C0"/>
    <w:rsid w:val="007108D9"/>
    <w:rsid w:val="00714328"/>
    <w:rsid w:val="00720E68"/>
    <w:rsid w:val="00723DFC"/>
    <w:rsid w:val="00725A7D"/>
    <w:rsid w:val="00730494"/>
    <w:rsid w:val="0073085C"/>
    <w:rsid w:val="00731768"/>
    <w:rsid w:val="00733102"/>
    <w:rsid w:val="00733E3D"/>
    <w:rsid w:val="00734AAC"/>
    <w:rsid w:val="00734BC5"/>
    <w:rsid w:val="00735238"/>
    <w:rsid w:val="0073536B"/>
    <w:rsid w:val="0073541A"/>
    <w:rsid w:val="0073681F"/>
    <w:rsid w:val="00740DAC"/>
    <w:rsid w:val="00741162"/>
    <w:rsid w:val="00741D85"/>
    <w:rsid w:val="00746505"/>
    <w:rsid w:val="007468E5"/>
    <w:rsid w:val="00751449"/>
    <w:rsid w:val="0076598F"/>
    <w:rsid w:val="00770C56"/>
    <w:rsid w:val="00774571"/>
    <w:rsid w:val="00777839"/>
    <w:rsid w:val="00777C01"/>
    <w:rsid w:val="00783556"/>
    <w:rsid w:val="00783E43"/>
    <w:rsid w:val="0078435A"/>
    <w:rsid w:val="00784910"/>
    <w:rsid w:val="007859AC"/>
    <w:rsid w:val="0078640C"/>
    <w:rsid w:val="00786828"/>
    <w:rsid w:val="00790BB3"/>
    <w:rsid w:val="00792043"/>
    <w:rsid w:val="00793CA7"/>
    <w:rsid w:val="00797EDD"/>
    <w:rsid w:val="007A0A65"/>
    <w:rsid w:val="007A1B14"/>
    <w:rsid w:val="007A1F90"/>
    <w:rsid w:val="007B0322"/>
    <w:rsid w:val="007B063E"/>
    <w:rsid w:val="007B25EC"/>
    <w:rsid w:val="007B2922"/>
    <w:rsid w:val="007C0E3F"/>
    <w:rsid w:val="007C206C"/>
    <w:rsid w:val="007C3ED0"/>
    <w:rsid w:val="007C5729"/>
    <w:rsid w:val="007C5C88"/>
    <w:rsid w:val="007C6C68"/>
    <w:rsid w:val="007D00F8"/>
    <w:rsid w:val="007D1CED"/>
    <w:rsid w:val="007D5993"/>
    <w:rsid w:val="007D70D7"/>
    <w:rsid w:val="007E086F"/>
    <w:rsid w:val="007E4336"/>
    <w:rsid w:val="007E4AFB"/>
    <w:rsid w:val="007E593E"/>
    <w:rsid w:val="007F1ACE"/>
    <w:rsid w:val="007F4B3E"/>
    <w:rsid w:val="008026B6"/>
    <w:rsid w:val="00802F6A"/>
    <w:rsid w:val="00804117"/>
    <w:rsid w:val="008111E4"/>
    <w:rsid w:val="0081301C"/>
    <w:rsid w:val="00813400"/>
    <w:rsid w:val="00817269"/>
    <w:rsid w:val="008175DA"/>
    <w:rsid w:val="00817DD6"/>
    <w:rsid w:val="0083015B"/>
    <w:rsid w:val="00830644"/>
    <w:rsid w:val="00834885"/>
    <w:rsid w:val="00836806"/>
    <w:rsid w:val="0083686F"/>
    <w:rsid w:val="0083699A"/>
    <w:rsid w:val="008373DA"/>
    <w:rsid w:val="008375FB"/>
    <w:rsid w:val="008400FF"/>
    <w:rsid w:val="00840775"/>
    <w:rsid w:val="00840C80"/>
    <w:rsid w:val="008428BB"/>
    <w:rsid w:val="00845143"/>
    <w:rsid w:val="008476B2"/>
    <w:rsid w:val="008505F2"/>
    <w:rsid w:val="0085084E"/>
    <w:rsid w:val="00856873"/>
    <w:rsid w:val="008629A9"/>
    <w:rsid w:val="0086644B"/>
    <w:rsid w:val="00870B77"/>
    <w:rsid w:val="00871989"/>
    <w:rsid w:val="008721B8"/>
    <w:rsid w:val="0087469E"/>
    <w:rsid w:val="008776C8"/>
    <w:rsid w:val="00877AD2"/>
    <w:rsid w:val="00877AD6"/>
    <w:rsid w:val="00886E28"/>
    <w:rsid w:val="008908DB"/>
    <w:rsid w:val="00893058"/>
    <w:rsid w:val="008935C9"/>
    <w:rsid w:val="00893C19"/>
    <w:rsid w:val="00894520"/>
    <w:rsid w:val="0089598E"/>
    <w:rsid w:val="0089734C"/>
    <w:rsid w:val="008A04F9"/>
    <w:rsid w:val="008A2396"/>
    <w:rsid w:val="008A25B5"/>
    <w:rsid w:val="008A2A56"/>
    <w:rsid w:val="008A3433"/>
    <w:rsid w:val="008A5A52"/>
    <w:rsid w:val="008A5B22"/>
    <w:rsid w:val="008A782B"/>
    <w:rsid w:val="008A7860"/>
    <w:rsid w:val="008A7BA8"/>
    <w:rsid w:val="008A7F6D"/>
    <w:rsid w:val="008B0F26"/>
    <w:rsid w:val="008B2F43"/>
    <w:rsid w:val="008B3F56"/>
    <w:rsid w:val="008B5A6E"/>
    <w:rsid w:val="008C30BF"/>
    <w:rsid w:val="008C6E12"/>
    <w:rsid w:val="008C6FD6"/>
    <w:rsid w:val="008D3B27"/>
    <w:rsid w:val="008D6C8D"/>
    <w:rsid w:val="008D79A2"/>
    <w:rsid w:val="008E0536"/>
    <w:rsid w:val="008E0A66"/>
    <w:rsid w:val="008E2B54"/>
    <w:rsid w:val="008E4404"/>
    <w:rsid w:val="008E58C7"/>
    <w:rsid w:val="008E5E54"/>
    <w:rsid w:val="008E6A19"/>
    <w:rsid w:val="008F0395"/>
    <w:rsid w:val="008F1FCF"/>
    <w:rsid w:val="008F5021"/>
    <w:rsid w:val="008F7BD4"/>
    <w:rsid w:val="009015C5"/>
    <w:rsid w:val="00902B6C"/>
    <w:rsid w:val="00903E04"/>
    <w:rsid w:val="00903F32"/>
    <w:rsid w:val="009041C5"/>
    <w:rsid w:val="00907D9D"/>
    <w:rsid w:val="0091202B"/>
    <w:rsid w:val="009124F8"/>
    <w:rsid w:val="00913402"/>
    <w:rsid w:val="00914BE0"/>
    <w:rsid w:val="00920C22"/>
    <w:rsid w:val="0092233A"/>
    <w:rsid w:val="009239A1"/>
    <w:rsid w:val="0092535A"/>
    <w:rsid w:val="009255DB"/>
    <w:rsid w:val="00927889"/>
    <w:rsid w:val="00930296"/>
    <w:rsid w:val="009337AD"/>
    <w:rsid w:val="00935878"/>
    <w:rsid w:val="00936893"/>
    <w:rsid w:val="00936A36"/>
    <w:rsid w:val="009400D5"/>
    <w:rsid w:val="00943573"/>
    <w:rsid w:val="00944E01"/>
    <w:rsid w:val="009463C7"/>
    <w:rsid w:val="00946D93"/>
    <w:rsid w:val="0095035C"/>
    <w:rsid w:val="00952042"/>
    <w:rsid w:val="00952387"/>
    <w:rsid w:val="009534CA"/>
    <w:rsid w:val="00954B13"/>
    <w:rsid w:val="00960885"/>
    <w:rsid w:val="009613B2"/>
    <w:rsid w:val="00964095"/>
    <w:rsid w:val="009652F1"/>
    <w:rsid w:val="00970044"/>
    <w:rsid w:val="00970547"/>
    <w:rsid w:val="009710D5"/>
    <w:rsid w:val="00971B61"/>
    <w:rsid w:val="00973282"/>
    <w:rsid w:val="00973E9A"/>
    <w:rsid w:val="009751A9"/>
    <w:rsid w:val="009763D8"/>
    <w:rsid w:val="009807EC"/>
    <w:rsid w:val="00980C31"/>
    <w:rsid w:val="00980E1F"/>
    <w:rsid w:val="00982A6D"/>
    <w:rsid w:val="00982A92"/>
    <w:rsid w:val="00982CB4"/>
    <w:rsid w:val="00982DDD"/>
    <w:rsid w:val="00983B79"/>
    <w:rsid w:val="00983FCC"/>
    <w:rsid w:val="00987F8C"/>
    <w:rsid w:val="00987FAD"/>
    <w:rsid w:val="00990F80"/>
    <w:rsid w:val="00991220"/>
    <w:rsid w:val="00993B4A"/>
    <w:rsid w:val="009955FF"/>
    <w:rsid w:val="009A124B"/>
    <w:rsid w:val="009A1431"/>
    <w:rsid w:val="009A3037"/>
    <w:rsid w:val="009A3339"/>
    <w:rsid w:val="009A4B95"/>
    <w:rsid w:val="009B24E7"/>
    <w:rsid w:val="009B2CD2"/>
    <w:rsid w:val="009B5456"/>
    <w:rsid w:val="009B76BE"/>
    <w:rsid w:val="009C3327"/>
    <w:rsid w:val="009C46C9"/>
    <w:rsid w:val="009C6ABC"/>
    <w:rsid w:val="009C7510"/>
    <w:rsid w:val="009D259D"/>
    <w:rsid w:val="009D26DD"/>
    <w:rsid w:val="009D47D5"/>
    <w:rsid w:val="009D50DB"/>
    <w:rsid w:val="009D62D0"/>
    <w:rsid w:val="009D704E"/>
    <w:rsid w:val="009E7C21"/>
    <w:rsid w:val="009F3254"/>
    <w:rsid w:val="009F3303"/>
    <w:rsid w:val="009F5121"/>
    <w:rsid w:val="009F6706"/>
    <w:rsid w:val="00A0353D"/>
    <w:rsid w:val="00A04E24"/>
    <w:rsid w:val="00A06AA6"/>
    <w:rsid w:val="00A07D4B"/>
    <w:rsid w:val="00A11226"/>
    <w:rsid w:val="00A11AE0"/>
    <w:rsid w:val="00A130E7"/>
    <w:rsid w:val="00A22D31"/>
    <w:rsid w:val="00A3013F"/>
    <w:rsid w:val="00A30DA2"/>
    <w:rsid w:val="00A3135B"/>
    <w:rsid w:val="00A3220B"/>
    <w:rsid w:val="00A323C5"/>
    <w:rsid w:val="00A3305B"/>
    <w:rsid w:val="00A334A3"/>
    <w:rsid w:val="00A347C7"/>
    <w:rsid w:val="00A34F19"/>
    <w:rsid w:val="00A3510D"/>
    <w:rsid w:val="00A37E6B"/>
    <w:rsid w:val="00A40571"/>
    <w:rsid w:val="00A41FF7"/>
    <w:rsid w:val="00A42FBB"/>
    <w:rsid w:val="00A43F57"/>
    <w:rsid w:val="00A45CAB"/>
    <w:rsid w:val="00A46033"/>
    <w:rsid w:val="00A473D1"/>
    <w:rsid w:val="00A47D3E"/>
    <w:rsid w:val="00A500A4"/>
    <w:rsid w:val="00A502D6"/>
    <w:rsid w:val="00A50D9D"/>
    <w:rsid w:val="00A51598"/>
    <w:rsid w:val="00A526FD"/>
    <w:rsid w:val="00A53000"/>
    <w:rsid w:val="00A545C6"/>
    <w:rsid w:val="00A5463F"/>
    <w:rsid w:val="00A5496C"/>
    <w:rsid w:val="00A55439"/>
    <w:rsid w:val="00A55CE8"/>
    <w:rsid w:val="00A56040"/>
    <w:rsid w:val="00A572A8"/>
    <w:rsid w:val="00A6151A"/>
    <w:rsid w:val="00A64E31"/>
    <w:rsid w:val="00A70CB5"/>
    <w:rsid w:val="00A712DD"/>
    <w:rsid w:val="00A71AC5"/>
    <w:rsid w:val="00A73904"/>
    <w:rsid w:val="00A756EA"/>
    <w:rsid w:val="00A75F87"/>
    <w:rsid w:val="00A80B54"/>
    <w:rsid w:val="00A812C5"/>
    <w:rsid w:val="00A85EE0"/>
    <w:rsid w:val="00A87DA1"/>
    <w:rsid w:val="00A901F4"/>
    <w:rsid w:val="00A92273"/>
    <w:rsid w:val="00A943A2"/>
    <w:rsid w:val="00A947F7"/>
    <w:rsid w:val="00A94F19"/>
    <w:rsid w:val="00A95D8B"/>
    <w:rsid w:val="00AA0444"/>
    <w:rsid w:val="00AA61D7"/>
    <w:rsid w:val="00AA639C"/>
    <w:rsid w:val="00AA6A9C"/>
    <w:rsid w:val="00AB0041"/>
    <w:rsid w:val="00AB061E"/>
    <w:rsid w:val="00AB16E9"/>
    <w:rsid w:val="00AB1D20"/>
    <w:rsid w:val="00AB1F8A"/>
    <w:rsid w:val="00AB2312"/>
    <w:rsid w:val="00AC0270"/>
    <w:rsid w:val="00AC1208"/>
    <w:rsid w:val="00AC136C"/>
    <w:rsid w:val="00AC3EA3"/>
    <w:rsid w:val="00AC4DB6"/>
    <w:rsid w:val="00AC56BE"/>
    <w:rsid w:val="00AC7143"/>
    <w:rsid w:val="00AC792D"/>
    <w:rsid w:val="00AD2E4B"/>
    <w:rsid w:val="00AD388A"/>
    <w:rsid w:val="00AD489F"/>
    <w:rsid w:val="00AE790E"/>
    <w:rsid w:val="00AF585B"/>
    <w:rsid w:val="00AF6975"/>
    <w:rsid w:val="00B0017D"/>
    <w:rsid w:val="00B0229B"/>
    <w:rsid w:val="00B036EA"/>
    <w:rsid w:val="00B102C1"/>
    <w:rsid w:val="00B10400"/>
    <w:rsid w:val="00B1105A"/>
    <w:rsid w:val="00B1159B"/>
    <w:rsid w:val="00B11684"/>
    <w:rsid w:val="00B12740"/>
    <w:rsid w:val="00B158FA"/>
    <w:rsid w:val="00B1752C"/>
    <w:rsid w:val="00B202C9"/>
    <w:rsid w:val="00B2386A"/>
    <w:rsid w:val="00B27432"/>
    <w:rsid w:val="00B3212F"/>
    <w:rsid w:val="00B3385F"/>
    <w:rsid w:val="00B36985"/>
    <w:rsid w:val="00B4036B"/>
    <w:rsid w:val="00B40E79"/>
    <w:rsid w:val="00B436E8"/>
    <w:rsid w:val="00B47413"/>
    <w:rsid w:val="00B504C2"/>
    <w:rsid w:val="00B53FC1"/>
    <w:rsid w:val="00B5464A"/>
    <w:rsid w:val="00B55FEA"/>
    <w:rsid w:val="00B643DC"/>
    <w:rsid w:val="00B64C9C"/>
    <w:rsid w:val="00B657B8"/>
    <w:rsid w:val="00B66277"/>
    <w:rsid w:val="00B76063"/>
    <w:rsid w:val="00B76AB7"/>
    <w:rsid w:val="00B80C14"/>
    <w:rsid w:val="00B81273"/>
    <w:rsid w:val="00B82280"/>
    <w:rsid w:val="00B82524"/>
    <w:rsid w:val="00B8256B"/>
    <w:rsid w:val="00B8302A"/>
    <w:rsid w:val="00B83728"/>
    <w:rsid w:val="00B83C03"/>
    <w:rsid w:val="00B83FB0"/>
    <w:rsid w:val="00B84920"/>
    <w:rsid w:val="00B8556A"/>
    <w:rsid w:val="00B86769"/>
    <w:rsid w:val="00B873C8"/>
    <w:rsid w:val="00B91171"/>
    <w:rsid w:val="00B9519F"/>
    <w:rsid w:val="00B96253"/>
    <w:rsid w:val="00B96347"/>
    <w:rsid w:val="00B97157"/>
    <w:rsid w:val="00BA24E6"/>
    <w:rsid w:val="00BA2EC0"/>
    <w:rsid w:val="00BA34A4"/>
    <w:rsid w:val="00BA56D8"/>
    <w:rsid w:val="00BB09AD"/>
    <w:rsid w:val="00BB0D27"/>
    <w:rsid w:val="00BB2F55"/>
    <w:rsid w:val="00BB3B20"/>
    <w:rsid w:val="00BB7967"/>
    <w:rsid w:val="00BB79FB"/>
    <w:rsid w:val="00BC07A8"/>
    <w:rsid w:val="00BC1DE1"/>
    <w:rsid w:val="00BC24D4"/>
    <w:rsid w:val="00BC2D40"/>
    <w:rsid w:val="00BC2F2D"/>
    <w:rsid w:val="00BC5577"/>
    <w:rsid w:val="00BC5A52"/>
    <w:rsid w:val="00BD0BAB"/>
    <w:rsid w:val="00BD260D"/>
    <w:rsid w:val="00BD2B43"/>
    <w:rsid w:val="00BD3CC7"/>
    <w:rsid w:val="00BD402B"/>
    <w:rsid w:val="00BD593B"/>
    <w:rsid w:val="00BE6DD5"/>
    <w:rsid w:val="00BE733E"/>
    <w:rsid w:val="00BF1091"/>
    <w:rsid w:val="00BF45C2"/>
    <w:rsid w:val="00BF589D"/>
    <w:rsid w:val="00BF6EB1"/>
    <w:rsid w:val="00BF731E"/>
    <w:rsid w:val="00C00339"/>
    <w:rsid w:val="00C01237"/>
    <w:rsid w:val="00C012A3"/>
    <w:rsid w:val="00C02392"/>
    <w:rsid w:val="00C02654"/>
    <w:rsid w:val="00C03ED0"/>
    <w:rsid w:val="00C07A84"/>
    <w:rsid w:val="00C07FCA"/>
    <w:rsid w:val="00C11BAE"/>
    <w:rsid w:val="00C11F24"/>
    <w:rsid w:val="00C11F33"/>
    <w:rsid w:val="00C1650A"/>
    <w:rsid w:val="00C16F9A"/>
    <w:rsid w:val="00C21501"/>
    <w:rsid w:val="00C21CCB"/>
    <w:rsid w:val="00C2207D"/>
    <w:rsid w:val="00C229CA"/>
    <w:rsid w:val="00C23677"/>
    <w:rsid w:val="00C2441D"/>
    <w:rsid w:val="00C25F09"/>
    <w:rsid w:val="00C2625C"/>
    <w:rsid w:val="00C26316"/>
    <w:rsid w:val="00C27F3C"/>
    <w:rsid w:val="00C305F8"/>
    <w:rsid w:val="00C41FA2"/>
    <w:rsid w:val="00C42B17"/>
    <w:rsid w:val="00C44221"/>
    <w:rsid w:val="00C45626"/>
    <w:rsid w:val="00C45A38"/>
    <w:rsid w:val="00C50C85"/>
    <w:rsid w:val="00C51198"/>
    <w:rsid w:val="00C52A7B"/>
    <w:rsid w:val="00C545C3"/>
    <w:rsid w:val="00C57987"/>
    <w:rsid w:val="00C6324C"/>
    <w:rsid w:val="00C64F5A"/>
    <w:rsid w:val="00C660B1"/>
    <w:rsid w:val="00C6698E"/>
    <w:rsid w:val="00C679AA"/>
    <w:rsid w:val="00C7022B"/>
    <w:rsid w:val="00C708E7"/>
    <w:rsid w:val="00C71277"/>
    <w:rsid w:val="00C724CF"/>
    <w:rsid w:val="00C7585E"/>
    <w:rsid w:val="00C75972"/>
    <w:rsid w:val="00C8083C"/>
    <w:rsid w:val="00C82792"/>
    <w:rsid w:val="00C83EE7"/>
    <w:rsid w:val="00C86AED"/>
    <w:rsid w:val="00C86E04"/>
    <w:rsid w:val="00C90526"/>
    <w:rsid w:val="00C9107C"/>
    <w:rsid w:val="00C92F43"/>
    <w:rsid w:val="00C931D9"/>
    <w:rsid w:val="00C9374C"/>
    <w:rsid w:val="00C9458F"/>
    <w:rsid w:val="00C94786"/>
    <w:rsid w:val="00C948FD"/>
    <w:rsid w:val="00CA190D"/>
    <w:rsid w:val="00CA1AFA"/>
    <w:rsid w:val="00CA2681"/>
    <w:rsid w:val="00CA6EE1"/>
    <w:rsid w:val="00CB0A65"/>
    <w:rsid w:val="00CB2CB7"/>
    <w:rsid w:val="00CB3228"/>
    <w:rsid w:val="00CB435B"/>
    <w:rsid w:val="00CB43D5"/>
    <w:rsid w:val="00CC07D1"/>
    <w:rsid w:val="00CC2F0A"/>
    <w:rsid w:val="00CC76F9"/>
    <w:rsid w:val="00CC7BD4"/>
    <w:rsid w:val="00CD066B"/>
    <w:rsid w:val="00CD0989"/>
    <w:rsid w:val="00CD3925"/>
    <w:rsid w:val="00CD46E2"/>
    <w:rsid w:val="00CD5971"/>
    <w:rsid w:val="00CD5B7D"/>
    <w:rsid w:val="00CE2B06"/>
    <w:rsid w:val="00CE2E8B"/>
    <w:rsid w:val="00CE32C8"/>
    <w:rsid w:val="00CF164F"/>
    <w:rsid w:val="00CF3375"/>
    <w:rsid w:val="00CF58A0"/>
    <w:rsid w:val="00CF602E"/>
    <w:rsid w:val="00CF624E"/>
    <w:rsid w:val="00CF6DD5"/>
    <w:rsid w:val="00CF758E"/>
    <w:rsid w:val="00D00300"/>
    <w:rsid w:val="00D00D0B"/>
    <w:rsid w:val="00D01AE4"/>
    <w:rsid w:val="00D02379"/>
    <w:rsid w:val="00D04A83"/>
    <w:rsid w:val="00D04B69"/>
    <w:rsid w:val="00D04FEC"/>
    <w:rsid w:val="00D1549F"/>
    <w:rsid w:val="00D17340"/>
    <w:rsid w:val="00D20C86"/>
    <w:rsid w:val="00D22459"/>
    <w:rsid w:val="00D2632A"/>
    <w:rsid w:val="00D274FD"/>
    <w:rsid w:val="00D27A16"/>
    <w:rsid w:val="00D27F8E"/>
    <w:rsid w:val="00D30414"/>
    <w:rsid w:val="00D311DD"/>
    <w:rsid w:val="00D31245"/>
    <w:rsid w:val="00D34CF1"/>
    <w:rsid w:val="00D36377"/>
    <w:rsid w:val="00D37C18"/>
    <w:rsid w:val="00D42CD4"/>
    <w:rsid w:val="00D435E4"/>
    <w:rsid w:val="00D474BA"/>
    <w:rsid w:val="00D47B9C"/>
    <w:rsid w:val="00D509CB"/>
    <w:rsid w:val="00D50D5C"/>
    <w:rsid w:val="00D537FA"/>
    <w:rsid w:val="00D55AED"/>
    <w:rsid w:val="00D61397"/>
    <w:rsid w:val="00D61FD8"/>
    <w:rsid w:val="00D70140"/>
    <w:rsid w:val="00D70D18"/>
    <w:rsid w:val="00D70D55"/>
    <w:rsid w:val="00D720BE"/>
    <w:rsid w:val="00D753DD"/>
    <w:rsid w:val="00D76C4A"/>
    <w:rsid w:val="00D77C57"/>
    <w:rsid w:val="00D80D99"/>
    <w:rsid w:val="00D83A6D"/>
    <w:rsid w:val="00D840ED"/>
    <w:rsid w:val="00D84D30"/>
    <w:rsid w:val="00D868CD"/>
    <w:rsid w:val="00D937BF"/>
    <w:rsid w:val="00D9503C"/>
    <w:rsid w:val="00D951AA"/>
    <w:rsid w:val="00DA0167"/>
    <w:rsid w:val="00DA11B6"/>
    <w:rsid w:val="00DA13B6"/>
    <w:rsid w:val="00DA19AA"/>
    <w:rsid w:val="00DA6F7C"/>
    <w:rsid w:val="00DB0A86"/>
    <w:rsid w:val="00DB1D69"/>
    <w:rsid w:val="00DB23FF"/>
    <w:rsid w:val="00DB53E1"/>
    <w:rsid w:val="00DC0B11"/>
    <w:rsid w:val="00DC19A1"/>
    <w:rsid w:val="00DC2910"/>
    <w:rsid w:val="00DC4EC7"/>
    <w:rsid w:val="00DC5AEF"/>
    <w:rsid w:val="00DC6125"/>
    <w:rsid w:val="00DC63B9"/>
    <w:rsid w:val="00DC7C3A"/>
    <w:rsid w:val="00DD0566"/>
    <w:rsid w:val="00DD3C3B"/>
    <w:rsid w:val="00DD3D52"/>
    <w:rsid w:val="00DD4CC8"/>
    <w:rsid w:val="00DD4D75"/>
    <w:rsid w:val="00DD73EF"/>
    <w:rsid w:val="00DE1281"/>
    <w:rsid w:val="00DE23E8"/>
    <w:rsid w:val="00DE2707"/>
    <w:rsid w:val="00DE28D3"/>
    <w:rsid w:val="00DE2BA5"/>
    <w:rsid w:val="00DE5A0A"/>
    <w:rsid w:val="00DE5BEE"/>
    <w:rsid w:val="00DE6409"/>
    <w:rsid w:val="00DF2F86"/>
    <w:rsid w:val="00DF67B2"/>
    <w:rsid w:val="00E0128B"/>
    <w:rsid w:val="00E0323A"/>
    <w:rsid w:val="00E03AA7"/>
    <w:rsid w:val="00E06C8E"/>
    <w:rsid w:val="00E07A8C"/>
    <w:rsid w:val="00E10224"/>
    <w:rsid w:val="00E125D9"/>
    <w:rsid w:val="00E21AE9"/>
    <w:rsid w:val="00E275E3"/>
    <w:rsid w:val="00E30559"/>
    <w:rsid w:val="00E31195"/>
    <w:rsid w:val="00E31A38"/>
    <w:rsid w:val="00E339DE"/>
    <w:rsid w:val="00E34BFC"/>
    <w:rsid w:val="00E364E8"/>
    <w:rsid w:val="00E40E1A"/>
    <w:rsid w:val="00E43D2F"/>
    <w:rsid w:val="00E44B09"/>
    <w:rsid w:val="00E46D08"/>
    <w:rsid w:val="00E47071"/>
    <w:rsid w:val="00E50C51"/>
    <w:rsid w:val="00E513D3"/>
    <w:rsid w:val="00E53D94"/>
    <w:rsid w:val="00E548E0"/>
    <w:rsid w:val="00E54C2D"/>
    <w:rsid w:val="00E5621C"/>
    <w:rsid w:val="00E60FA5"/>
    <w:rsid w:val="00E641AD"/>
    <w:rsid w:val="00E64779"/>
    <w:rsid w:val="00E64E17"/>
    <w:rsid w:val="00E65108"/>
    <w:rsid w:val="00E67BEF"/>
    <w:rsid w:val="00E67CB9"/>
    <w:rsid w:val="00E67ED8"/>
    <w:rsid w:val="00E72FDB"/>
    <w:rsid w:val="00E747A8"/>
    <w:rsid w:val="00E76242"/>
    <w:rsid w:val="00E80F1E"/>
    <w:rsid w:val="00E83510"/>
    <w:rsid w:val="00E84DF6"/>
    <w:rsid w:val="00E855C7"/>
    <w:rsid w:val="00E907A4"/>
    <w:rsid w:val="00E91ABA"/>
    <w:rsid w:val="00E920B0"/>
    <w:rsid w:val="00E921D6"/>
    <w:rsid w:val="00E95E5B"/>
    <w:rsid w:val="00E96795"/>
    <w:rsid w:val="00EA3D3C"/>
    <w:rsid w:val="00EA4EF4"/>
    <w:rsid w:val="00EA64BD"/>
    <w:rsid w:val="00EA729E"/>
    <w:rsid w:val="00EA742B"/>
    <w:rsid w:val="00EB098F"/>
    <w:rsid w:val="00EB1BB5"/>
    <w:rsid w:val="00EB44E0"/>
    <w:rsid w:val="00EB791A"/>
    <w:rsid w:val="00EC0CD0"/>
    <w:rsid w:val="00EC38E8"/>
    <w:rsid w:val="00EC5B4E"/>
    <w:rsid w:val="00EC7CC3"/>
    <w:rsid w:val="00ED52F2"/>
    <w:rsid w:val="00EE25CF"/>
    <w:rsid w:val="00EE4036"/>
    <w:rsid w:val="00EE49E4"/>
    <w:rsid w:val="00EF2C64"/>
    <w:rsid w:val="00EF411B"/>
    <w:rsid w:val="00EF6AC7"/>
    <w:rsid w:val="00F1194E"/>
    <w:rsid w:val="00F12F4A"/>
    <w:rsid w:val="00F1322A"/>
    <w:rsid w:val="00F1428B"/>
    <w:rsid w:val="00F151A3"/>
    <w:rsid w:val="00F15F2C"/>
    <w:rsid w:val="00F167C3"/>
    <w:rsid w:val="00F20573"/>
    <w:rsid w:val="00F210D4"/>
    <w:rsid w:val="00F212E6"/>
    <w:rsid w:val="00F21397"/>
    <w:rsid w:val="00F21CB4"/>
    <w:rsid w:val="00F25B2F"/>
    <w:rsid w:val="00F26441"/>
    <w:rsid w:val="00F269DC"/>
    <w:rsid w:val="00F30D5F"/>
    <w:rsid w:val="00F32B73"/>
    <w:rsid w:val="00F33E8B"/>
    <w:rsid w:val="00F3745A"/>
    <w:rsid w:val="00F41131"/>
    <w:rsid w:val="00F417A1"/>
    <w:rsid w:val="00F42112"/>
    <w:rsid w:val="00F427B6"/>
    <w:rsid w:val="00F42DDE"/>
    <w:rsid w:val="00F447F2"/>
    <w:rsid w:val="00F44C23"/>
    <w:rsid w:val="00F46494"/>
    <w:rsid w:val="00F47F23"/>
    <w:rsid w:val="00F50BA3"/>
    <w:rsid w:val="00F51878"/>
    <w:rsid w:val="00F5209E"/>
    <w:rsid w:val="00F558AB"/>
    <w:rsid w:val="00F55C5C"/>
    <w:rsid w:val="00F56C1A"/>
    <w:rsid w:val="00F571B7"/>
    <w:rsid w:val="00F57A7B"/>
    <w:rsid w:val="00F604A5"/>
    <w:rsid w:val="00F60654"/>
    <w:rsid w:val="00F60B98"/>
    <w:rsid w:val="00F61D89"/>
    <w:rsid w:val="00F62CD7"/>
    <w:rsid w:val="00F634F7"/>
    <w:rsid w:val="00F63C7A"/>
    <w:rsid w:val="00F66FC8"/>
    <w:rsid w:val="00F6787A"/>
    <w:rsid w:val="00F70B24"/>
    <w:rsid w:val="00F70C6B"/>
    <w:rsid w:val="00F72599"/>
    <w:rsid w:val="00F72678"/>
    <w:rsid w:val="00F7785E"/>
    <w:rsid w:val="00F81275"/>
    <w:rsid w:val="00F82FE3"/>
    <w:rsid w:val="00F86ABB"/>
    <w:rsid w:val="00F9115F"/>
    <w:rsid w:val="00F91D35"/>
    <w:rsid w:val="00F943C3"/>
    <w:rsid w:val="00FA4013"/>
    <w:rsid w:val="00FA42BD"/>
    <w:rsid w:val="00FA6F11"/>
    <w:rsid w:val="00FB0D02"/>
    <w:rsid w:val="00FB3897"/>
    <w:rsid w:val="00FB3EA0"/>
    <w:rsid w:val="00FB4DAD"/>
    <w:rsid w:val="00FB59F4"/>
    <w:rsid w:val="00FB6D28"/>
    <w:rsid w:val="00FB71C6"/>
    <w:rsid w:val="00FC15E7"/>
    <w:rsid w:val="00FC28D3"/>
    <w:rsid w:val="00FC34EC"/>
    <w:rsid w:val="00FC6DD6"/>
    <w:rsid w:val="00FD0456"/>
    <w:rsid w:val="00FD1E95"/>
    <w:rsid w:val="00FD217E"/>
    <w:rsid w:val="00FD3036"/>
    <w:rsid w:val="00FD4A0E"/>
    <w:rsid w:val="00FD4EAB"/>
    <w:rsid w:val="00FD7648"/>
    <w:rsid w:val="00FF167A"/>
    <w:rsid w:val="00FF3A6D"/>
    <w:rsid w:val="00FF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15:docId w15:val="{4530FD4C-86D8-4934-B2FE-336D55D4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tabs>
        <w:tab w:val="clear" w:pos="2097"/>
        <w:tab w:val="num" w:pos="567"/>
      </w:tabs>
      <w:spacing w:before="240"/>
      <w:ind w:left="567"/>
      <w:contextualSpacing w:val="0"/>
      <w:outlineLvl w:val="0"/>
    </w:pPr>
    <w:rPr>
      <w:b/>
    </w:rPr>
  </w:style>
  <w:style w:type="paragraph" w:styleId="Heading2">
    <w:name w:val="heading 2"/>
    <w:basedOn w:val="Heading1"/>
    <w:next w:val="Normal"/>
    <w:link w:val="Heading2Char"/>
    <w:uiPriority w:val="2"/>
    <w:qFormat/>
    <w:rsid w:val="00D80D99"/>
    <w:pPr>
      <w:numPr>
        <w:ilvl w:val="1"/>
      </w:numPr>
      <w:tabs>
        <w:tab w:val="clear" w:pos="2097"/>
        <w:tab w:val="num" w:pos="567"/>
      </w:tabs>
      <w:spacing w:after="200"/>
      <w:ind w:left="567"/>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117666"/>
    <w:pPr>
      <w:spacing w:after="0"/>
    </w:pPr>
    <w:rPr>
      <w:sz w:val="20"/>
      <w:szCs w:val="20"/>
    </w:rPr>
  </w:style>
  <w:style w:type="character" w:customStyle="1" w:styleId="FootnoteTextChar">
    <w:name w:val="Footnote Text Char"/>
    <w:basedOn w:val="DefaultParagraphFont"/>
    <w:link w:val="FootnoteText"/>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table" w:customStyle="1" w:styleId="TableGrid1">
    <w:name w:val="Table Grid1"/>
    <w:basedOn w:val="TableNormal"/>
    <w:next w:val="TableGrid"/>
    <w:uiPriority w:val="39"/>
    <w:rsid w:val="004939F4"/>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DB5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05857375">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74408453">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27913677">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57920798">
      <w:bodyDiv w:val="1"/>
      <w:marLeft w:val="0"/>
      <w:marRight w:val="0"/>
      <w:marTop w:val="0"/>
      <w:marBottom w:val="0"/>
      <w:divBdr>
        <w:top w:val="none" w:sz="0" w:space="0" w:color="auto"/>
        <w:left w:val="none" w:sz="0" w:space="0" w:color="auto"/>
        <w:bottom w:val="none" w:sz="0" w:space="0" w:color="auto"/>
        <w:right w:val="none" w:sz="0" w:space="0" w:color="auto"/>
      </w:divBdr>
      <w:divsChild>
        <w:div w:id="298845405">
          <w:marLeft w:val="360"/>
          <w:marRight w:val="360"/>
          <w:marTop w:val="240"/>
          <w:marBottom w:val="300"/>
          <w:divBdr>
            <w:top w:val="none" w:sz="0" w:space="0" w:color="auto"/>
            <w:left w:val="none" w:sz="0" w:space="0" w:color="auto"/>
            <w:bottom w:val="none" w:sz="0" w:space="0" w:color="auto"/>
            <w:right w:val="none" w:sz="0" w:space="0" w:color="auto"/>
          </w:divBdr>
        </w:div>
        <w:div w:id="935095184">
          <w:marLeft w:val="0"/>
          <w:marRight w:val="0"/>
          <w:marTop w:val="240"/>
          <w:marBottom w:val="240"/>
          <w:divBdr>
            <w:top w:val="none" w:sz="0" w:space="0" w:color="auto"/>
            <w:left w:val="none" w:sz="0" w:space="0" w:color="auto"/>
            <w:bottom w:val="none" w:sz="0" w:space="0" w:color="auto"/>
            <w:right w:val="none" w:sz="0" w:space="0" w:color="auto"/>
          </w:divBdr>
        </w:div>
      </w:divsChild>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630283014">
      <w:bodyDiv w:val="1"/>
      <w:marLeft w:val="0"/>
      <w:marRight w:val="0"/>
      <w:marTop w:val="0"/>
      <w:marBottom w:val="0"/>
      <w:divBdr>
        <w:top w:val="none" w:sz="0" w:space="0" w:color="auto"/>
        <w:left w:val="none" w:sz="0" w:space="0" w:color="auto"/>
        <w:bottom w:val="none" w:sz="0" w:space="0" w:color="auto"/>
        <w:right w:val="none" w:sz="0" w:space="0" w:color="auto"/>
      </w:divBdr>
    </w:div>
    <w:div w:id="185430118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gshare.com/s/04b1c4d0192dbbb1efa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u\AppData\Local\Temp\Temp2_Frontiers_Word_Templates.zip\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CBB90BA-006D-42FB-AB39-889DDBBA3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10</TotalTime>
  <Pages>8</Pages>
  <Words>10499</Words>
  <Characters>59846</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Hu</dc:creator>
  <cp:keywords/>
  <dc:description/>
  <cp:lastModifiedBy>Blair Hu</cp:lastModifiedBy>
  <cp:revision>3</cp:revision>
  <cp:lastPrinted>2017-09-18T19:21:00Z</cp:lastPrinted>
  <dcterms:created xsi:type="dcterms:W3CDTF">2017-12-18T01:50:00Z</dcterms:created>
  <dcterms:modified xsi:type="dcterms:W3CDTF">2017-12-18T02:13:00Z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ce450e26-4ff8-3ca6-a5f4-38da719593c9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